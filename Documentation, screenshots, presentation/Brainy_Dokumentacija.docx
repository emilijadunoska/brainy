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D795B" w14:textId="7ABA0879" w:rsidR="00C1354C" w:rsidRDefault="00C1354C" w:rsidP="006645F5">
      <w:pPr>
        <w:rPr>
          <w:lang w:val="en-US"/>
        </w:rPr>
      </w:pPr>
      <w:r w:rsidRPr="009947A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6B4797" wp14:editId="12EAF13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5465" cy="990600"/>
            <wp:effectExtent l="0" t="0" r="0" b="0"/>
            <wp:wrapTopAndBottom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412C7" w14:textId="41B129D8" w:rsidR="00C1354C" w:rsidRDefault="00C1354C" w:rsidP="006645F5">
      <w:pPr>
        <w:rPr>
          <w:lang w:val="en-US"/>
        </w:rPr>
      </w:pPr>
    </w:p>
    <w:p w14:paraId="2AF7508B" w14:textId="6CD9A981" w:rsidR="006645F5" w:rsidRDefault="006645F5" w:rsidP="006645F5">
      <w:pPr>
        <w:rPr>
          <w:lang w:val="en-US"/>
        </w:rPr>
      </w:pPr>
    </w:p>
    <w:p w14:paraId="75489EDD" w14:textId="7E037ECA" w:rsidR="006645F5" w:rsidRDefault="006645F5" w:rsidP="006645F5">
      <w:pPr>
        <w:rPr>
          <w:lang w:val="en-US"/>
        </w:rPr>
      </w:pPr>
    </w:p>
    <w:p w14:paraId="67240AFC" w14:textId="6CC64C45" w:rsidR="006645F5" w:rsidRDefault="006645F5" w:rsidP="006645F5">
      <w:pPr>
        <w:rPr>
          <w:lang w:val="en-US"/>
        </w:rPr>
      </w:pPr>
    </w:p>
    <w:p w14:paraId="0E68F465" w14:textId="77777777" w:rsidR="006645F5" w:rsidRDefault="006645F5" w:rsidP="006645F5">
      <w:pPr>
        <w:rPr>
          <w:lang w:val="en-US"/>
        </w:rPr>
      </w:pPr>
    </w:p>
    <w:p w14:paraId="2A107903" w14:textId="71767326" w:rsidR="00C1354C" w:rsidRDefault="00C1354C" w:rsidP="006645F5">
      <w:pPr>
        <w:rPr>
          <w:lang w:val="en-US"/>
        </w:rPr>
      </w:pPr>
    </w:p>
    <w:p w14:paraId="61F3F909" w14:textId="75194AAE" w:rsidR="00C1354C" w:rsidRPr="005F38E4" w:rsidRDefault="00C150B4" w:rsidP="006645F5">
      <w:pPr>
        <w:jc w:val="center"/>
        <w:rPr>
          <w:rFonts w:eastAsia="SimHei"/>
          <w:b/>
          <w:bCs/>
          <w:color w:val="000000"/>
          <w:sz w:val="52"/>
          <w:szCs w:val="52"/>
          <w:lang w:val="en-US" w:eastAsia="ja-JP"/>
        </w:rPr>
      </w:pPr>
      <w:r w:rsidRPr="005F38E4">
        <w:rPr>
          <w:rFonts w:eastAsia="SimHei"/>
          <w:b/>
          <w:bCs/>
          <w:color w:val="000000"/>
          <w:sz w:val="52"/>
          <w:szCs w:val="52"/>
          <w:lang w:val="en-US" w:eastAsia="ja-JP"/>
        </w:rPr>
        <w:t>Brainy</w:t>
      </w:r>
    </w:p>
    <w:p w14:paraId="5DC52DD3" w14:textId="68538883" w:rsidR="00C1354C" w:rsidRDefault="00C1354C" w:rsidP="006645F5">
      <w:pPr>
        <w:rPr>
          <w:rFonts w:eastAsia="SimHei"/>
          <w:i/>
          <w:iCs/>
          <w:color w:val="000000"/>
          <w:lang w:val="en-US" w:eastAsia="ja-JP"/>
        </w:rPr>
      </w:pPr>
    </w:p>
    <w:p w14:paraId="67A8F1F6" w14:textId="57576B8B" w:rsidR="005F38E4" w:rsidRDefault="005F38E4" w:rsidP="006645F5">
      <w:pPr>
        <w:rPr>
          <w:rFonts w:eastAsia="SimHei"/>
          <w:i/>
          <w:iCs/>
          <w:color w:val="000000"/>
          <w:lang w:val="en-US" w:eastAsia="ja-JP"/>
        </w:rPr>
      </w:pPr>
    </w:p>
    <w:p w14:paraId="4FC59307" w14:textId="69A66415" w:rsidR="005F38E4" w:rsidRDefault="005F38E4" w:rsidP="006645F5">
      <w:pPr>
        <w:rPr>
          <w:rFonts w:eastAsia="SimHei"/>
          <w:i/>
          <w:iCs/>
          <w:color w:val="000000"/>
          <w:lang w:val="en-US" w:eastAsia="ja-JP"/>
        </w:rPr>
      </w:pPr>
    </w:p>
    <w:p w14:paraId="0F3CDAB4" w14:textId="2C9ED940" w:rsidR="00C1354C" w:rsidRDefault="00C1354C" w:rsidP="006645F5">
      <w:pPr>
        <w:rPr>
          <w:lang w:val="en-US"/>
        </w:rPr>
      </w:pPr>
    </w:p>
    <w:p w14:paraId="39C0EEE8" w14:textId="3999FEFE" w:rsidR="00C1354C" w:rsidRDefault="00C1354C" w:rsidP="006645F5">
      <w:pPr>
        <w:rPr>
          <w:lang w:val="en-US"/>
        </w:rPr>
      </w:pPr>
    </w:p>
    <w:p w14:paraId="63D81F67" w14:textId="7539970B" w:rsidR="00C1354C" w:rsidRDefault="00C1354C" w:rsidP="006645F5">
      <w:pPr>
        <w:rPr>
          <w:lang w:val="en-US"/>
        </w:rPr>
      </w:pPr>
    </w:p>
    <w:p w14:paraId="3D647F07" w14:textId="5369F719" w:rsidR="00C1354C" w:rsidRDefault="00C1354C" w:rsidP="006645F5">
      <w:pPr>
        <w:rPr>
          <w:lang w:val="en-US"/>
        </w:rPr>
      </w:pPr>
    </w:p>
    <w:p w14:paraId="233965D5" w14:textId="6C04577F" w:rsidR="00C1354C" w:rsidRDefault="00C1354C" w:rsidP="006645F5">
      <w:pPr>
        <w:rPr>
          <w:lang w:val="en-US"/>
        </w:rPr>
      </w:pPr>
    </w:p>
    <w:p w14:paraId="7D9D8909" w14:textId="1F9F1FAC" w:rsidR="00C1354C" w:rsidRDefault="00C1354C" w:rsidP="006645F5">
      <w:pPr>
        <w:rPr>
          <w:lang w:val="en-US"/>
        </w:rPr>
      </w:pPr>
    </w:p>
    <w:p w14:paraId="7A4F0CE5" w14:textId="45AE9771" w:rsidR="00C1354C" w:rsidRDefault="00C1354C" w:rsidP="006645F5">
      <w:pPr>
        <w:rPr>
          <w:lang w:val="en-US"/>
        </w:rPr>
      </w:pPr>
    </w:p>
    <w:p w14:paraId="55F49368" w14:textId="22C7CFF4" w:rsidR="00C1354C" w:rsidRDefault="00C1354C" w:rsidP="006645F5">
      <w:pPr>
        <w:rPr>
          <w:lang w:val="en-US"/>
        </w:rPr>
      </w:pPr>
    </w:p>
    <w:p w14:paraId="66818EF1" w14:textId="1355A273" w:rsidR="00C1354C" w:rsidRDefault="00C1354C" w:rsidP="006645F5">
      <w:pPr>
        <w:rPr>
          <w:lang w:val="en-US"/>
        </w:rPr>
      </w:pPr>
    </w:p>
    <w:p w14:paraId="5745C2A9" w14:textId="5EA605DC" w:rsidR="00C1354C" w:rsidRPr="005F38E4" w:rsidRDefault="00C1354C" w:rsidP="006645F5">
      <w:pPr>
        <w:jc w:val="center"/>
        <w:rPr>
          <w:sz w:val="40"/>
          <w:szCs w:val="40"/>
          <w:lang w:val="en-US"/>
        </w:rPr>
      </w:pPr>
    </w:p>
    <w:p w14:paraId="57C90032" w14:textId="30835F9F" w:rsidR="00C1354C" w:rsidRPr="005F38E4" w:rsidRDefault="00C1354C" w:rsidP="006645F5">
      <w:pPr>
        <w:jc w:val="center"/>
        <w:rPr>
          <w:sz w:val="40"/>
          <w:szCs w:val="40"/>
          <w:lang w:val="en-US"/>
        </w:rPr>
      </w:pPr>
      <w:r w:rsidRPr="005F38E4">
        <w:rPr>
          <w:sz w:val="40"/>
          <w:szCs w:val="40"/>
          <w:lang w:val="en-US"/>
        </w:rPr>
        <w:t xml:space="preserve">Tanja </w:t>
      </w:r>
      <w:proofErr w:type="spellStart"/>
      <w:r w:rsidRPr="005F38E4">
        <w:rPr>
          <w:sz w:val="40"/>
          <w:szCs w:val="40"/>
          <w:lang w:val="en-US"/>
        </w:rPr>
        <w:t>Grozdani</w:t>
      </w:r>
      <w:proofErr w:type="spellEnd"/>
      <w:r w:rsidRPr="005F38E4">
        <w:rPr>
          <w:sz w:val="40"/>
          <w:szCs w:val="40"/>
          <w:lang w:val="en-US"/>
        </w:rPr>
        <w:t xml:space="preserve">, </w:t>
      </w:r>
      <w:proofErr w:type="spellStart"/>
      <w:r w:rsidRPr="005F38E4">
        <w:rPr>
          <w:sz w:val="40"/>
          <w:szCs w:val="40"/>
          <w:lang w:val="en-US"/>
        </w:rPr>
        <w:t>Bojan</w:t>
      </w:r>
      <w:proofErr w:type="spellEnd"/>
      <w:r w:rsidRPr="005F38E4">
        <w:rPr>
          <w:sz w:val="40"/>
          <w:szCs w:val="40"/>
          <w:lang w:val="en-US"/>
        </w:rPr>
        <w:t xml:space="preserve"> </w:t>
      </w:r>
      <w:proofErr w:type="spellStart"/>
      <w:r w:rsidRPr="005F38E4">
        <w:rPr>
          <w:sz w:val="40"/>
          <w:szCs w:val="40"/>
          <w:lang w:val="en-US"/>
        </w:rPr>
        <w:t>Petrovski</w:t>
      </w:r>
      <w:proofErr w:type="spellEnd"/>
      <w:r w:rsidRPr="005F38E4">
        <w:rPr>
          <w:sz w:val="40"/>
          <w:szCs w:val="40"/>
          <w:lang w:val="en-US"/>
        </w:rPr>
        <w:t>, Emilija Dunoska</w:t>
      </w:r>
    </w:p>
    <w:p w14:paraId="3AF82B95" w14:textId="77777777" w:rsidR="006645F5" w:rsidRPr="006645F5" w:rsidRDefault="006645F5" w:rsidP="006645F5">
      <w:pPr>
        <w:rPr>
          <w:lang w:val="en-US"/>
        </w:rPr>
      </w:pPr>
    </w:p>
    <w:p w14:paraId="52463492" w14:textId="0F1F1B85" w:rsidR="00B212C8" w:rsidRDefault="004F16B7" w:rsidP="001A6DFB">
      <w:pPr>
        <w:pStyle w:val="Heading1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lastRenderedPageBreak/>
        <w:t>Motivacija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nastanek</w:t>
      </w:r>
      <w:proofErr w:type="spellEnd"/>
      <w:r>
        <w:rPr>
          <w:lang w:val="en-US"/>
        </w:rPr>
        <w:t xml:space="preserve"> </w:t>
      </w:r>
    </w:p>
    <w:p w14:paraId="7F72CF1B" w14:textId="625AD910" w:rsidR="00B212C8" w:rsidRPr="00B212C8" w:rsidRDefault="00B212C8" w:rsidP="00B212C8">
      <w:pPr>
        <w:rPr>
          <w:b/>
          <w:bCs/>
          <w:lang w:val="en-US"/>
        </w:rPr>
      </w:pPr>
      <w:r w:rsidRPr="00B212C8">
        <w:rPr>
          <w:lang w:val="sl-SI"/>
        </w:rPr>
        <w:t>Z</w:t>
      </w:r>
      <w:proofErr w:type="spellStart"/>
      <w:r w:rsidRPr="00B212C8">
        <w:rPr>
          <w:lang w:val="en-US"/>
        </w:rPr>
        <w:t>avedamo</w:t>
      </w:r>
      <w:proofErr w:type="spellEnd"/>
      <w:r w:rsidRPr="00B212C8">
        <w:rPr>
          <w:lang w:val="en-US"/>
        </w:rPr>
        <w:t xml:space="preserve"> se, da </w:t>
      </w:r>
      <w:proofErr w:type="spellStart"/>
      <w:r w:rsidRPr="00B212C8">
        <w:rPr>
          <w:lang w:val="en-US"/>
        </w:rPr>
        <w:t>postajajo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razmere</w:t>
      </w:r>
      <w:proofErr w:type="spellEnd"/>
      <w:r w:rsidRPr="00B212C8">
        <w:rPr>
          <w:lang w:val="en-US"/>
        </w:rPr>
        <w:t xml:space="preserve"> v </w:t>
      </w:r>
      <w:proofErr w:type="spellStart"/>
      <w:r w:rsidRPr="00B212C8">
        <w:rPr>
          <w:lang w:val="en-US"/>
        </w:rPr>
        <w:t>svetu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vse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bolj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zapletene</w:t>
      </w:r>
      <w:proofErr w:type="spellEnd"/>
      <w:r w:rsidRPr="00B212C8">
        <w:rPr>
          <w:lang w:val="en-US"/>
        </w:rPr>
        <w:t xml:space="preserve"> in da se </w:t>
      </w:r>
      <w:proofErr w:type="spellStart"/>
      <w:r w:rsidRPr="00B212C8">
        <w:rPr>
          <w:lang w:val="en-US"/>
        </w:rPr>
        <w:t>človekovo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življenje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vsak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dan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spreminja</w:t>
      </w:r>
      <w:proofErr w:type="spellEnd"/>
      <w:r w:rsidRPr="00B212C8">
        <w:rPr>
          <w:lang w:val="en-US"/>
        </w:rPr>
        <w:t xml:space="preserve"> in je </w:t>
      </w:r>
      <w:proofErr w:type="spellStart"/>
      <w:r w:rsidRPr="00B212C8">
        <w:rPr>
          <w:lang w:val="en-US"/>
        </w:rPr>
        <w:t>podvrženo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številnim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izzivom</w:t>
      </w:r>
      <w:proofErr w:type="spellEnd"/>
      <w:r w:rsidRPr="00B212C8">
        <w:rPr>
          <w:lang w:val="en-US"/>
        </w:rPr>
        <w:t xml:space="preserve">. </w:t>
      </w:r>
      <w:proofErr w:type="spellStart"/>
      <w:r w:rsidRPr="00B212C8">
        <w:rPr>
          <w:lang w:val="en-US"/>
        </w:rPr>
        <w:t>Vse</w:t>
      </w:r>
      <w:proofErr w:type="spellEnd"/>
      <w:r w:rsidRPr="00B212C8">
        <w:rPr>
          <w:lang w:val="en-US"/>
        </w:rPr>
        <w:t xml:space="preserve"> to </w:t>
      </w:r>
      <w:proofErr w:type="spellStart"/>
      <w:r w:rsidRPr="00B212C8">
        <w:rPr>
          <w:lang w:val="en-US"/>
        </w:rPr>
        <w:t>napoveduje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preveč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psihičnih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motenj</w:t>
      </w:r>
      <w:proofErr w:type="spellEnd"/>
      <w:r w:rsidRPr="00B212C8">
        <w:rPr>
          <w:lang w:val="en-US"/>
        </w:rPr>
        <w:t xml:space="preserve">. In </w:t>
      </w:r>
      <w:proofErr w:type="spellStart"/>
      <w:r w:rsidRPr="00B212C8">
        <w:rPr>
          <w:lang w:val="en-US"/>
        </w:rPr>
        <w:t>zadnja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leta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opažamo</w:t>
      </w:r>
      <w:proofErr w:type="spellEnd"/>
      <w:r w:rsidRPr="00B212C8">
        <w:rPr>
          <w:lang w:val="en-US"/>
        </w:rPr>
        <w:t xml:space="preserve">, da se </w:t>
      </w:r>
      <w:proofErr w:type="spellStart"/>
      <w:r w:rsidRPr="00B212C8">
        <w:rPr>
          <w:lang w:val="en-US"/>
        </w:rPr>
        <w:t>vedno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več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pozornosti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namenja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psihološkemu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zdravju</w:t>
      </w:r>
      <w:proofErr w:type="spellEnd"/>
      <w:r w:rsidRPr="00B212C8">
        <w:rPr>
          <w:lang w:val="en-US"/>
        </w:rPr>
        <w:t xml:space="preserve">. </w:t>
      </w:r>
      <w:proofErr w:type="spellStart"/>
      <w:r w:rsidRPr="00B212C8">
        <w:rPr>
          <w:lang w:val="en-US"/>
        </w:rPr>
        <w:t>Zakaj</w:t>
      </w:r>
      <w:proofErr w:type="spellEnd"/>
      <w:r w:rsidRPr="00B212C8">
        <w:rPr>
          <w:lang w:val="en-US"/>
        </w:rPr>
        <w:t xml:space="preserve">? </w:t>
      </w:r>
      <w:proofErr w:type="spellStart"/>
      <w:r w:rsidRPr="00B212C8">
        <w:rPr>
          <w:lang w:val="en-US"/>
        </w:rPr>
        <w:t>Kajti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če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nimamo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dobre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psihično-čustvene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stabilnosti</w:t>
      </w:r>
      <w:proofErr w:type="spellEnd"/>
      <w:r w:rsidRPr="00B212C8">
        <w:rPr>
          <w:lang w:val="en-US"/>
        </w:rPr>
        <w:t xml:space="preserve">, ne bi </w:t>
      </w:r>
      <w:proofErr w:type="spellStart"/>
      <w:r w:rsidRPr="00B212C8">
        <w:rPr>
          <w:lang w:val="en-US"/>
        </w:rPr>
        <w:t>mogli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sprejemati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razumnih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odločitev</w:t>
      </w:r>
      <w:proofErr w:type="spellEnd"/>
      <w:r w:rsidRPr="00B212C8">
        <w:rPr>
          <w:lang w:val="en-US"/>
        </w:rPr>
        <w:t xml:space="preserve"> o </w:t>
      </w:r>
      <w:proofErr w:type="spellStart"/>
      <w:r w:rsidRPr="00B212C8">
        <w:rPr>
          <w:lang w:val="en-US"/>
        </w:rPr>
        <w:t>svojem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življenju</w:t>
      </w:r>
      <w:proofErr w:type="spellEnd"/>
      <w:r w:rsidRPr="00B212C8">
        <w:rPr>
          <w:lang w:val="en-US"/>
        </w:rPr>
        <w:t xml:space="preserve">, </w:t>
      </w:r>
      <w:proofErr w:type="spellStart"/>
      <w:r w:rsidRPr="00B212C8">
        <w:rPr>
          <w:lang w:val="en-US"/>
        </w:rPr>
        <w:t>ki</w:t>
      </w:r>
      <w:proofErr w:type="spellEnd"/>
      <w:r w:rsidRPr="00B212C8">
        <w:rPr>
          <w:lang w:val="en-US"/>
        </w:rPr>
        <w:t xml:space="preserve"> bi </w:t>
      </w:r>
      <w:proofErr w:type="spellStart"/>
      <w:r w:rsidRPr="00B212C8">
        <w:rPr>
          <w:lang w:val="en-US"/>
        </w:rPr>
        <w:t>lahko</w:t>
      </w:r>
      <w:proofErr w:type="spellEnd"/>
      <w:r w:rsidRPr="00B212C8">
        <w:rPr>
          <w:lang w:val="en-US"/>
        </w:rPr>
        <w:t xml:space="preserve"> bile </w:t>
      </w:r>
      <w:proofErr w:type="spellStart"/>
      <w:r w:rsidRPr="00B212C8">
        <w:rPr>
          <w:lang w:val="en-US"/>
        </w:rPr>
        <w:t>ključne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za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potek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življenja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vsakega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posameznika</w:t>
      </w:r>
      <w:proofErr w:type="spellEnd"/>
      <w:r w:rsidRPr="00B212C8">
        <w:rPr>
          <w:lang w:val="en-US"/>
        </w:rPr>
        <w:t>.</w:t>
      </w:r>
    </w:p>
    <w:p w14:paraId="72803D82" w14:textId="77777777" w:rsidR="00B212C8" w:rsidRPr="00B212C8" w:rsidRDefault="00B212C8" w:rsidP="00B212C8">
      <w:pPr>
        <w:rPr>
          <w:lang w:val="en-US"/>
        </w:rPr>
      </w:pPr>
      <w:proofErr w:type="spellStart"/>
      <w:r w:rsidRPr="00B212C8">
        <w:rPr>
          <w:lang w:val="en-US"/>
        </w:rPr>
        <w:t>Zato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smo</w:t>
      </w:r>
      <w:proofErr w:type="spellEnd"/>
      <w:r w:rsidRPr="00B212C8">
        <w:rPr>
          <w:lang w:val="en-US"/>
        </w:rPr>
        <w:t xml:space="preserve">, </w:t>
      </w:r>
      <w:proofErr w:type="spellStart"/>
      <w:r w:rsidRPr="00B212C8">
        <w:rPr>
          <w:lang w:val="en-US"/>
        </w:rPr>
        <w:t>motivirani</w:t>
      </w:r>
      <w:proofErr w:type="spellEnd"/>
      <w:r w:rsidRPr="00B212C8">
        <w:rPr>
          <w:lang w:val="en-US"/>
        </w:rPr>
        <w:t xml:space="preserve"> s </w:t>
      </w:r>
      <w:proofErr w:type="spellStart"/>
      <w:r w:rsidRPr="00B212C8">
        <w:rPr>
          <w:lang w:val="en-US"/>
        </w:rPr>
        <w:t>celotno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situacijo</w:t>
      </w:r>
      <w:proofErr w:type="spellEnd"/>
      <w:r w:rsidRPr="00B212C8">
        <w:rPr>
          <w:lang w:val="en-US"/>
        </w:rPr>
        <w:t xml:space="preserve">, </w:t>
      </w:r>
      <w:proofErr w:type="spellStart"/>
      <w:r w:rsidRPr="00B212C8">
        <w:rPr>
          <w:lang w:val="en-US"/>
        </w:rPr>
        <w:t>priča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številnim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primerom</w:t>
      </w:r>
      <w:proofErr w:type="spellEnd"/>
      <w:r w:rsidRPr="00B212C8">
        <w:rPr>
          <w:lang w:val="en-US"/>
        </w:rPr>
        <w:t xml:space="preserve">, </w:t>
      </w:r>
      <w:proofErr w:type="spellStart"/>
      <w:r w:rsidRPr="00B212C8">
        <w:rPr>
          <w:lang w:val="en-US"/>
        </w:rPr>
        <w:t>ko</w:t>
      </w:r>
      <w:proofErr w:type="spellEnd"/>
      <w:r w:rsidRPr="00B212C8">
        <w:rPr>
          <w:lang w:val="en-US"/>
        </w:rPr>
        <w:t xml:space="preserve"> je </w:t>
      </w:r>
      <w:proofErr w:type="spellStart"/>
      <w:r w:rsidRPr="00B212C8">
        <w:rPr>
          <w:lang w:val="en-US"/>
        </w:rPr>
        <w:t>potrebna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psihološka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pomoč</w:t>
      </w:r>
      <w:proofErr w:type="spellEnd"/>
      <w:r w:rsidRPr="00B212C8">
        <w:rPr>
          <w:lang w:val="en-US"/>
        </w:rPr>
        <w:t xml:space="preserve"> in </w:t>
      </w:r>
      <w:proofErr w:type="spellStart"/>
      <w:r w:rsidRPr="00B212C8">
        <w:rPr>
          <w:lang w:val="en-US"/>
        </w:rPr>
        <w:t>vse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več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ljudi</w:t>
      </w:r>
      <w:proofErr w:type="spellEnd"/>
      <w:r w:rsidRPr="00B212C8">
        <w:rPr>
          <w:lang w:val="en-US"/>
        </w:rPr>
        <w:t xml:space="preserve"> se </w:t>
      </w:r>
      <w:proofErr w:type="spellStart"/>
      <w:r w:rsidRPr="00B212C8">
        <w:rPr>
          <w:lang w:val="en-US"/>
        </w:rPr>
        <w:t>za</w:t>
      </w:r>
      <w:proofErr w:type="spellEnd"/>
      <w:r w:rsidRPr="00B212C8">
        <w:rPr>
          <w:lang w:val="en-US"/>
        </w:rPr>
        <w:t xml:space="preserve"> to </w:t>
      </w:r>
      <w:proofErr w:type="spellStart"/>
      <w:r w:rsidRPr="00B212C8">
        <w:rPr>
          <w:lang w:val="en-US"/>
        </w:rPr>
        <w:t>obrača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na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strokovnjake</w:t>
      </w:r>
      <w:proofErr w:type="spellEnd"/>
      <w:r w:rsidRPr="00B212C8">
        <w:rPr>
          <w:lang w:val="en-US"/>
        </w:rPr>
        <w:t xml:space="preserve">. </w:t>
      </w:r>
      <w:proofErr w:type="spellStart"/>
      <w:r w:rsidRPr="00B212C8">
        <w:rPr>
          <w:lang w:val="en-US"/>
        </w:rPr>
        <w:t>Želimo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ustvariti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brezplačno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aplikacijo</w:t>
      </w:r>
      <w:proofErr w:type="spellEnd"/>
      <w:r w:rsidRPr="00B212C8">
        <w:rPr>
          <w:lang w:val="en-US"/>
        </w:rPr>
        <w:t xml:space="preserve">, </w:t>
      </w:r>
      <w:proofErr w:type="spellStart"/>
      <w:r w:rsidRPr="00B212C8">
        <w:rPr>
          <w:lang w:val="en-US"/>
        </w:rPr>
        <w:t>ki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bo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pomagala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vsem</w:t>
      </w:r>
      <w:proofErr w:type="spellEnd"/>
      <w:r w:rsidRPr="00B212C8">
        <w:rPr>
          <w:lang w:val="en-US"/>
        </w:rPr>
        <w:t xml:space="preserve"> v </w:t>
      </w:r>
      <w:proofErr w:type="spellStart"/>
      <w:r w:rsidRPr="00B212C8">
        <w:rPr>
          <w:lang w:val="en-US"/>
        </w:rPr>
        <w:t>stiski</w:t>
      </w:r>
      <w:proofErr w:type="spellEnd"/>
      <w:r w:rsidRPr="00B212C8">
        <w:rPr>
          <w:lang w:val="en-US"/>
        </w:rPr>
        <w:t xml:space="preserve">, </w:t>
      </w:r>
      <w:proofErr w:type="spellStart"/>
      <w:r w:rsidRPr="00B212C8">
        <w:rPr>
          <w:lang w:val="en-US"/>
        </w:rPr>
        <w:t>pri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čemer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bomo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uporabili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nove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vire</w:t>
      </w:r>
      <w:proofErr w:type="spellEnd"/>
      <w:r w:rsidRPr="00B212C8">
        <w:rPr>
          <w:lang w:val="en-US"/>
        </w:rPr>
        <w:t xml:space="preserve"> in </w:t>
      </w:r>
      <w:proofErr w:type="spellStart"/>
      <w:r w:rsidRPr="00B212C8">
        <w:rPr>
          <w:lang w:val="en-US"/>
        </w:rPr>
        <w:t>moč</w:t>
      </w:r>
      <w:proofErr w:type="spellEnd"/>
      <w:r w:rsidRPr="00B212C8">
        <w:rPr>
          <w:lang w:val="en-US"/>
        </w:rPr>
        <w:t xml:space="preserve"> novo </w:t>
      </w:r>
      <w:proofErr w:type="spellStart"/>
      <w:r w:rsidRPr="00B212C8">
        <w:rPr>
          <w:lang w:val="en-US"/>
        </w:rPr>
        <w:t>ustvarjene</w:t>
      </w:r>
      <w:proofErr w:type="spellEnd"/>
      <w:r w:rsidRPr="00B212C8">
        <w:rPr>
          <w:lang w:val="en-US"/>
        </w:rPr>
        <w:t xml:space="preserve"> chat GPT </w:t>
      </w:r>
      <w:proofErr w:type="spellStart"/>
      <w:r w:rsidRPr="00B212C8">
        <w:rPr>
          <w:lang w:val="en-US"/>
        </w:rPr>
        <w:t>tehnologije</w:t>
      </w:r>
      <w:proofErr w:type="spellEnd"/>
      <w:r w:rsidRPr="00B212C8">
        <w:rPr>
          <w:lang w:val="en-US"/>
        </w:rPr>
        <w:t xml:space="preserve">, </w:t>
      </w:r>
      <w:proofErr w:type="spellStart"/>
      <w:r w:rsidRPr="00B212C8">
        <w:rPr>
          <w:lang w:val="en-US"/>
        </w:rPr>
        <w:t>ki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bo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prispevala</w:t>
      </w:r>
      <w:proofErr w:type="spellEnd"/>
      <w:r w:rsidRPr="00B212C8">
        <w:rPr>
          <w:lang w:val="en-US"/>
        </w:rPr>
        <w:t xml:space="preserve"> k </w:t>
      </w:r>
      <w:proofErr w:type="spellStart"/>
      <w:r w:rsidRPr="00B212C8">
        <w:rPr>
          <w:lang w:val="en-US"/>
        </w:rPr>
        <w:t>tej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naši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ideji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na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hiter</w:t>
      </w:r>
      <w:proofErr w:type="spellEnd"/>
      <w:r w:rsidRPr="00B212C8">
        <w:rPr>
          <w:lang w:val="en-US"/>
        </w:rPr>
        <w:t xml:space="preserve"> in </w:t>
      </w:r>
      <w:proofErr w:type="spellStart"/>
      <w:r w:rsidRPr="00B212C8">
        <w:rPr>
          <w:lang w:val="en-US"/>
        </w:rPr>
        <w:t>učinkovit</w:t>
      </w:r>
      <w:proofErr w:type="spellEnd"/>
      <w:r w:rsidRPr="00B212C8">
        <w:rPr>
          <w:lang w:val="en-US"/>
        </w:rPr>
        <w:t xml:space="preserve"> </w:t>
      </w:r>
      <w:proofErr w:type="spellStart"/>
      <w:r w:rsidRPr="00B212C8">
        <w:rPr>
          <w:lang w:val="en-US"/>
        </w:rPr>
        <w:t>način</w:t>
      </w:r>
      <w:proofErr w:type="spellEnd"/>
      <w:r w:rsidRPr="00B212C8">
        <w:rPr>
          <w:lang w:val="en-US"/>
        </w:rPr>
        <w:t>.</w:t>
      </w:r>
    </w:p>
    <w:p w14:paraId="08E602A6" w14:textId="52C88E4F" w:rsidR="002A3299" w:rsidRDefault="00D90932" w:rsidP="002A3299">
      <w:pPr>
        <w:pStyle w:val="Heading1"/>
        <w:numPr>
          <w:ilvl w:val="0"/>
          <w:numId w:val="11"/>
        </w:numPr>
        <w:rPr>
          <w:lang w:val="en-US"/>
        </w:rPr>
      </w:pPr>
      <w:proofErr w:type="spellStart"/>
      <w:r w:rsidRPr="001A6DFB">
        <w:rPr>
          <w:lang w:val="en-US"/>
        </w:rPr>
        <w:t>Povzetek</w:t>
      </w:r>
      <w:proofErr w:type="spellEnd"/>
      <w:r w:rsidRPr="001A6DFB">
        <w:rPr>
          <w:lang w:val="en-US"/>
        </w:rPr>
        <w:t xml:space="preserve"> </w:t>
      </w:r>
      <w:proofErr w:type="spellStart"/>
      <w:r w:rsidRPr="001A6DFB">
        <w:rPr>
          <w:lang w:val="en-US"/>
        </w:rPr>
        <w:t>projekta</w:t>
      </w:r>
      <w:proofErr w:type="spellEnd"/>
    </w:p>
    <w:p w14:paraId="730854EC" w14:textId="77777777" w:rsidR="002A3299" w:rsidRPr="002A3299" w:rsidRDefault="002A3299" w:rsidP="002A3299">
      <w:pPr>
        <w:rPr>
          <w:lang w:val="en-US"/>
        </w:rPr>
      </w:pPr>
    </w:p>
    <w:p w14:paraId="3A852C03" w14:textId="51F1C045" w:rsidR="00EF7290" w:rsidRPr="002A3299" w:rsidRDefault="00D90932" w:rsidP="002A3299">
      <w:pPr>
        <w:pStyle w:val="Heading2"/>
        <w:rPr>
          <w:lang w:val="en-US"/>
        </w:rPr>
      </w:pPr>
      <w:proofErr w:type="spellStart"/>
      <w:r w:rsidRPr="002A3299">
        <w:rPr>
          <w:lang w:val="en-US"/>
        </w:rPr>
        <w:t>Kratek</w:t>
      </w:r>
      <w:proofErr w:type="spellEnd"/>
      <w:r w:rsidRPr="002A3299">
        <w:rPr>
          <w:lang w:val="en-US"/>
        </w:rPr>
        <w:t xml:space="preserve"> </w:t>
      </w:r>
      <w:proofErr w:type="spellStart"/>
      <w:r w:rsidRPr="002A3299">
        <w:rPr>
          <w:lang w:val="en-US"/>
        </w:rPr>
        <w:t>opis</w:t>
      </w:r>
      <w:proofErr w:type="spellEnd"/>
      <w:r w:rsidR="00935FE3" w:rsidRPr="002A3299">
        <w:rPr>
          <w:lang w:val="en-US"/>
        </w:rPr>
        <w:t xml:space="preserve"> </w:t>
      </w:r>
    </w:p>
    <w:p w14:paraId="6FD2BE62" w14:textId="4A6F0019" w:rsidR="00176A16" w:rsidRDefault="006C7853" w:rsidP="00F32036">
      <w:pPr>
        <w:rPr>
          <w:lang w:val="en-US"/>
        </w:rPr>
      </w:pPr>
      <w:r>
        <w:rPr>
          <w:lang w:val="en-US"/>
        </w:rPr>
        <w:t>Brainy</w:t>
      </w:r>
      <w:r w:rsidR="00D547B0" w:rsidRPr="00D547B0">
        <w:rPr>
          <w:lang w:val="en-US"/>
        </w:rPr>
        <w:t xml:space="preserve"> je </w:t>
      </w:r>
      <w:proofErr w:type="spellStart"/>
      <w:r w:rsidR="00D547B0" w:rsidRPr="00D547B0">
        <w:rPr>
          <w:lang w:val="en-US"/>
        </w:rPr>
        <w:t>aplikacija</w:t>
      </w:r>
      <w:proofErr w:type="spellEnd"/>
      <w:r w:rsidR="00D547B0" w:rsidRPr="00D547B0">
        <w:rPr>
          <w:lang w:val="en-US"/>
        </w:rPr>
        <w:t xml:space="preserve">, </w:t>
      </w:r>
      <w:proofErr w:type="spellStart"/>
      <w:r w:rsidR="00D547B0" w:rsidRPr="00D547B0">
        <w:rPr>
          <w:lang w:val="en-US"/>
        </w:rPr>
        <w:t>ki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deluje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kot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svetovalec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za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duševno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zdravje</w:t>
      </w:r>
      <w:proofErr w:type="spellEnd"/>
      <w:r w:rsidR="00D547B0" w:rsidRPr="00D547B0">
        <w:rPr>
          <w:lang w:val="en-US"/>
        </w:rPr>
        <w:t xml:space="preserve">. </w:t>
      </w:r>
      <w:proofErr w:type="spellStart"/>
      <w:r w:rsidR="00D547B0" w:rsidRPr="00D547B0">
        <w:rPr>
          <w:lang w:val="en-US"/>
        </w:rPr>
        <w:t>Ponuja</w:t>
      </w:r>
      <w:proofErr w:type="spellEnd"/>
      <w:r w:rsidR="00D547B0" w:rsidRPr="00D547B0">
        <w:rPr>
          <w:lang w:val="en-US"/>
        </w:rPr>
        <w:t xml:space="preserve"> </w:t>
      </w:r>
      <w:r w:rsidR="00851BDE">
        <w:rPr>
          <w:lang w:val="en-US"/>
        </w:rPr>
        <w:t>online-</w:t>
      </w:r>
      <w:r w:rsidR="00D547B0" w:rsidRPr="00D547B0">
        <w:rPr>
          <w:lang w:val="en-US"/>
        </w:rPr>
        <w:t>chat</w:t>
      </w:r>
      <w:r w:rsidR="00851BDE">
        <w:rPr>
          <w:lang w:val="en-US"/>
        </w:rPr>
        <w:t xml:space="preserve"> </w:t>
      </w:r>
      <w:proofErr w:type="spellStart"/>
      <w:r w:rsidR="00851BDE">
        <w:rPr>
          <w:lang w:val="en-US"/>
        </w:rPr>
        <w:t>terapevt</w:t>
      </w:r>
      <w:proofErr w:type="spellEnd"/>
      <w:r w:rsidR="00D547B0" w:rsidRPr="00D547B0">
        <w:rPr>
          <w:lang w:val="en-US"/>
        </w:rPr>
        <w:t xml:space="preserve">, </w:t>
      </w:r>
      <w:proofErr w:type="spellStart"/>
      <w:r w:rsidR="00D547B0" w:rsidRPr="00D547B0">
        <w:rPr>
          <w:lang w:val="en-US"/>
        </w:rPr>
        <w:t>ki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temelji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na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>
        <w:rPr>
          <w:lang w:val="en-US"/>
        </w:rPr>
        <w:t>tehnologije</w:t>
      </w:r>
      <w:proofErr w:type="spellEnd"/>
      <w:r w:rsid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chatGPT</w:t>
      </w:r>
      <w:proofErr w:type="spellEnd"/>
      <w:r w:rsidR="00D547B0" w:rsidRPr="00D547B0">
        <w:rPr>
          <w:lang w:val="en-US"/>
        </w:rPr>
        <w:t xml:space="preserve">, </w:t>
      </w:r>
      <w:proofErr w:type="spellStart"/>
      <w:r w:rsidR="00D547B0" w:rsidRPr="00D547B0">
        <w:rPr>
          <w:lang w:val="en-US"/>
        </w:rPr>
        <w:t>katerega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namen</w:t>
      </w:r>
      <w:proofErr w:type="spellEnd"/>
      <w:r w:rsidR="00D547B0" w:rsidRPr="00D547B0">
        <w:rPr>
          <w:lang w:val="en-US"/>
        </w:rPr>
        <w:t xml:space="preserve"> je </w:t>
      </w:r>
      <w:proofErr w:type="spellStart"/>
      <w:r w:rsidR="00D547B0" w:rsidRPr="00D547B0">
        <w:rPr>
          <w:lang w:val="en-US"/>
        </w:rPr>
        <w:t>izboljšati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duševno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počutje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uporabnika</w:t>
      </w:r>
      <w:proofErr w:type="spellEnd"/>
      <w:r w:rsidR="00D547B0" w:rsidRPr="00D547B0">
        <w:rPr>
          <w:lang w:val="en-US"/>
        </w:rPr>
        <w:t xml:space="preserve"> z </w:t>
      </w:r>
      <w:proofErr w:type="spellStart"/>
      <w:r w:rsidR="00D547B0" w:rsidRPr="00D547B0">
        <w:rPr>
          <w:lang w:val="en-US"/>
        </w:rPr>
        <w:t>vsakodnevnimi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pogovori</w:t>
      </w:r>
      <w:proofErr w:type="spellEnd"/>
      <w:r w:rsidR="00D547B0" w:rsidRPr="00D547B0">
        <w:rPr>
          <w:lang w:val="en-US"/>
        </w:rPr>
        <w:t xml:space="preserve"> in </w:t>
      </w:r>
      <w:proofErr w:type="spellStart"/>
      <w:r w:rsidR="00D547B0" w:rsidRPr="00D547B0">
        <w:rPr>
          <w:lang w:val="en-US"/>
        </w:rPr>
        <w:t>vprašanji</w:t>
      </w:r>
      <w:proofErr w:type="spellEnd"/>
      <w:r w:rsidR="007C4CE5">
        <w:rPr>
          <w:lang w:val="en-US"/>
        </w:rPr>
        <w:t xml:space="preserve">. </w:t>
      </w:r>
      <w:proofErr w:type="spellStart"/>
      <w:r w:rsidR="00D547B0" w:rsidRPr="00D547B0">
        <w:rPr>
          <w:lang w:val="en-US"/>
        </w:rPr>
        <w:t>Deluje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kot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dnevni</w:t>
      </w:r>
      <w:proofErr w:type="spellEnd"/>
      <w:r w:rsidR="00D547B0" w:rsidRPr="00D547B0">
        <w:rPr>
          <w:lang w:val="en-US"/>
        </w:rPr>
        <w:t xml:space="preserve"> </w:t>
      </w:r>
      <w:del w:id="0" w:author="Emilija Dunoska" w:date="2023-02-28T20:42:00Z">
        <w:r w:rsidR="00D547B0" w:rsidRPr="00D547B0" w:rsidDel="00620E38">
          <w:rPr>
            <w:lang w:val="en-US"/>
          </w:rPr>
          <w:delText xml:space="preserve">monodnevnik </w:delText>
        </w:r>
      </w:del>
      <w:proofErr w:type="spellStart"/>
      <w:ins w:id="1" w:author="Emilija Dunoska" w:date="2023-02-28T20:42:00Z">
        <w:r w:rsidR="00620E38">
          <w:rPr>
            <w:lang w:val="en-US"/>
          </w:rPr>
          <w:t>dnevnik</w:t>
        </w:r>
        <w:proofErr w:type="spellEnd"/>
        <w:r w:rsidR="00620E38" w:rsidRPr="00D547B0">
          <w:rPr>
            <w:lang w:val="en-US"/>
          </w:rPr>
          <w:t xml:space="preserve"> </w:t>
        </w:r>
      </w:ins>
      <w:proofErr w:type="spellStart"/>
      <w:r w:rsidR="00D547B0" w:rsidRPr="00D547B0">
        <w:rPr>
          <w:lang w:val="en-US"/>
        </w:rPr>
        <w:t>za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uporabnike</w:t>
      </w:r>
      <w:proofErr w:type="spellEnd"/>
      <w:r w:rsidR="00D547B0" w:rsidRPr="00D547B0">
        <w:rPr>
          <w:lang w:val="en-US"/>
        </w:rPr>
        <w:t xml:space="preserve">, </w:t>
      </w:r>
      <w:proofErr w:type="spellStart"/>
      <w:r w:rsidR="00D547B0" w:rsidRPr="00D547B0">
        <w:rPr>
          <w:lang w:val="en-US"/>
        </w:rPr>
        <w:t>ki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želijo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zapisati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svoja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čustva</w:t>
      </w:r>
      <w:proofErr w:type="spellEnd"/>
      <w:r w:rsidR="00D547B0" w:rsidRPr="00D547B0">
        <w:rPr>
          <w:lang w:val="en-US"/>
        </w:rPr>
        <w:t xml:space="preserve"> in </w:t>
      </w:r>
      <w:proofErr w:type="spellStart"/>
      <w:r w:rsidR="00D547B0" w:rsidRPr="00D547B0">
        <w:rPr>
          <w:lang w:val="en-US"/>
        </w:rPr>
        <w:t>misli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skozi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dan.</w:t>
      </w:r>
      <w:proofErr w:type="spellEnd"/>
      <w:r w:rsid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Poleg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tega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si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zapomni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uporabnikove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pogovore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za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prihodnjo</w:t>
      </w:r>
      <w:proofErr w:type="spellEnd"/>
      <w:r w:rsidR="00D547B0" w:rsidRPr="00D547B0">
        <w:rPr>
          <w:lang w:val="en-US"/>
        </w:rPr>
        <w:t xml:space="preserve"> </w:t>
      </w:r>
      <w:proofErr w:type="spellStart"/>
      <w:r w:rsidR="00D547B0" w:rsidRPr="00D547B0">
        <w:rPr>
          <w:lang w:val="en-US"/>
        </w:rPr>
        <w:t>uporabo</w:t>
      </w:r>
      <w:proofErr w:type="spellEnd"/>
      <w:r w:rsidR="00D547B0" w:rsidRPr="00D547B0">
        <w:rPr>
          <w:lang w:val="en-US"/>
        </w:rPr>
        <w:t xml:space="preserve"> in </w:t>
      </w:r>
      <w:proofErr w:type="spellStart"/>
      <w:r w:rsidR="00D547B0" w:rsidRPr="00D547B0">
        <w:rPr>
          <w:lang w:val="en-US"/>
        </w:rPr>
        <w:t>spremljanje</w:t>
      </w:r>
      <w:proofErr w:type="spellEnd"/>
      <w:r w:rsidR="00D547B0" w:rsidRPr="00D547B0">
        <w:rPr>
          <w:lang w:val="en-US"/>
        </w:rPr>
        <w:t xml:space="preserve">. </w:t>
      </w:r>
      <w:r w:rsidR="00176A16" w:rsidRPr="00176A16">
        <w:rPr>
          <w:lang w:val="en-US"/>
        </w:rPr>
        <w:t>S</w:t>
      </w:r>
      <w:r w:rsidRPr="006C7853">
        <w:rPr>
          <w:lang w:val="en-US"/>
        </w:rPr>
        <w:t xml:space="preserve"> </w:t>
      </w:r>
      <w:r>
        <w:rPr>
          <w:lang w:val="en-US"/>
        </w:rPr>
        <w:t>Brainy</w:t>
      </w:r>
      <w:r w:rsidR="00176A16">
        <w:rPr>
          <w:lang w:val="en-US"/>
        </w:rPr>
        <w:t xml:space="preserve">, </w:t>
      </w:r>
      <w:proofErr w:type="spellStart"/>
      <w:r w:rsidR="00176A16" w:rsidRPr="00176A16">
        <w:rPr>
          <w:lang w:val="en-US"/>
        </w:rPr>
        <w:t>uporabni</w:t>
      </w:r>
      <w:r w:rsidR="00176A16">
        <w:rPr>
          <w:lang w:val="en-US"/>
        </w:rPr>
        <w:t>k</w:t>
      </w:r>
      <w:proofErr w:type="spellEnd"/>
      <w:r w:rsidR="00176A16">
        <w:rPr>
          <w:lang w:val="en-US"/>
        </w:rPr>
        <w:t xml:space="preserve"> se </w:t>
      </w:r>
      <w:proofErr w:type="spellStart"/>
      <w:r w:rsidR="00176A16">
        <w:rPr>
          <w:lang w:val="en-US"/>
        </w:rPr>
        <w:t>lahko</w:t>
      </w:r>
      <w:proofErr w:type="spellEnd"/>
      <w:r w:rsidR="00176A16" w:rsidRPr="00176A16">
        <w:rPr>
          <w:lang w:val="en-US"/>
        </w:rPr>
        <w:t xml:space="preserve"> </w:t>
      </w:r>
      <w:proofErr w:type="spellStart"/>
      <w:r w:rsidR="00176A16" w:rsidRPr="00176A16">
        <w:rPr>
          <w:lang w:val="en-US"/>
        </w:rPr>
        <w:t>pogovori</w:t>
      </w:r>
      <w:proofErr w:type="spellEnd"/>
      <w:r w:rsidR="00176A16" w:rsidRPr="00176A16">
        <w:rPr>
          <w:lang w:val="en-US"/>
        </w:rPr>
        <w:t xml:space="preserve"> o </w:t>
      </w:r>
      <w:proofErr w:type="spellStart"/>
      <w:r w:rsidR="00176A16" w:rsidRPr="00176A16">
        <w:rPr>
          <w:lang w:val="en-US"/>
        </w:rPr>
        <w:t>svojih</w:t>
      </w:r>
      <w:proofErr w:type="spellEnd"/>
      <w:r w:rsidR="00176A16" w:rsidRPr="00176A16">
        <w:rPr>
          <w:lang w:val="en-US"/>
        </w:rPr>
        <w:t xml:space="preserve"> </w:t>
      </w:r>
      <w:proofErr w:type="spellStart"/>
      <w:r w:rsidR="00176A16" w:rsidRPr="00176A16">
        <w:rPr>
          <w:lang w:val="en-US"/>
        </w:rPr>
        <w:t>težavah</w:t>
      </w:r>
      <w:proofErr w:type="spellEnd"/>
      <w:r w:rsidR="00176A16" w:rsidRPr="00176A16">
        <w:rPr>
          <w:lang w:val="en-US"/>
        </w:rPr>
        <w:t xml:space="preserve">, </w:t>
      </w:r>
      <w:proofErr w:type="spellStart"/>
      <w:r w:rsidR="00176A16" w:rsidRPr="00176A16">
        <w:rPr>
          <w:lang w:val="en-US"/>
        </w:rPr>
        <w:t>postavlja</w:t>
      </w:r>
      <w:proofErr w:type="spellEnd"/>
      <w:r w:rsidR="00176A16" w:rsidRPr="00176A16">
        <w:rPr>
          <w:lang w:val="en-US"/>
        </w:rPr>
        <w:t xml:space="preserve"> </w:t>
      </w:r>
      <w:proofErr w:type="spellStart"/>
      <w:r w:rsidR="00176A16" w:rsidRPr="00176A16">
        <w:rPr>
          <w:lang w:val="en-US"/>
        </w:rPr>
        <w:t>vprašanja</w:t>
      </w:r>
      <w:proofErr w:type="spellEnd"/>
      <w:r w:rsidR="00176A16" w:rsidRPr="00176A16">
        <w:rPr>
          <w:lang w:val="en-US"/>
        </w:rPr>
        <w:t xml:space="preserve"> in </w:t>
      </w:r>
      <w:proofErr w:type="spellStart"/>
      <w:r w:rsidR="00176A16" w:rsidRPr="00176A16">
        <w:rPr>
          <w:lang w:val="en-US"/>
        </w:rPr>
        <w:t>dobi</w:t>
      </w:r>
      <w:proofErr w:type="spellEnd"/>
      <w:r w:rsidR="00176A16" w:rsidRPr="00176A16">
        <w:rPr>
          <w:lang w:val="en-US"/>
        </w:rPr>
        <w:t xml:space="preserve"> </w:t>
      </w:r>
      <w:proofErr w:type="spellStart"/>
      <w:r w:rsidR="00176A16" w:rsidRPr="00176A16">
        <w:rPr>
          <w:lang w:val="en-US"/>
        </w:rPr>
        <w:t>priporočila</w:t>
      </w:r>
      <w:proofErr w:type="spellEnd"/>
      <w:r w:rsidR="00176A16" w:rsidRPr="00176A16">
        <w:rPr>
          <w:lang w:val="en-US"/>
        </w:rPr>
        <w:t xml:space="preserve"> </w:t>
      </w:r>
      <w:proofErr w:type="spellStart"/>
      <w:r w:rsidR="00176A16" w:rsidRPr="00176A16">
        <w:rPr>
          <w:lang w:val="en-US"/>
        </w:rPr>
        <w:t>za</w:t>
      </w:r>
      <w:proofErr w:type="spellEnd"/>
      <w:r w:rsidR="00176A16" w:rsidRPr="00176A16">
        <w:rPr>
          <w:lang w:val="en-US"/>
        </w:rPr>
        <w:t xml:space="preserve"> </w:t>
      </w:r>
      <w:proofErr w:type="spellStart"/>
      <w:r w:rsidR="00176A16" w:rsidRPr="00176A16">
        <w:rPr>
          <w:lang w:val="en-US"/>
        </w:rPr>
        <w:t>vaje</w:t>
      </w:r>
      <w:proofErr w:type="spellEnd"/>
      <w:r w:rsidR="00176A16" w:rsidRPr="00176A16">
        <w:rPr>
          <w:lang w:val="en-US"/>
        </w:rPr>
        <w:t xml:space="preserve"> </w:t>
      </w:r>
      <w:proofErr w:type="spellStart"/>
      <w:r w:rsidR="00176A16" w:rsidRPr="00176A16">
        <w:rPr>
          <w:lang w:val="en-US"/>
        </w:rPr>
        <w:t>za</w:t>
      </w:r>
      <w:proofErr w:type="spellEnd"/>
      <w:r w:rsidR="00176A16" w:rsidRPr="00176A16">
        <w:rPr>
          <w:lang w:val="en-US"/>
        </w:rPr>
        <w:t xml:space="preserve"> </w:t>
      </w:r>
      <w:proofErr w:type="spellStart"/>
      <w:r w:rsidR="00176A16" w:rsidRPr="00176A16">
        <w:rPr>
          <w:lang w:val="en-US"/>
        </w:rPr>
        <w:t>duševno</w:t>
      </w:r>
      <w:proofErr w:type="spellEnd"/>
      <w:r w:rsidR="00176A16" w:rsidRPr="00176A16">
        <w:rPr>
          <w:lang w:val="en-US"/>
        </w:rPr>
        <w:t xml:space="preserve"> </w:t>
      </w:r>
      <w:proofErr w:type="spellStart"/>
      <w:r w:rsidR="00176A16" w:rsidRPr="00176A16">
        <w:rPr>
          <w:lang w:val="en-US"/>
        </w:rPr>
        <w:t>zdravje</w:t>
      </w:r>
      <w:proofErr w:type="spellEnd"/>
      <w:r w:rsidR="00176A16" w:rsidRPr="00176A16">
        <w:rPr>
          <w:lang w:val="en-US"/>
        </w:rPr>
        <w:t xml:space="preserve"> in dobro </w:t>
      </w:r>
      <w:proofErr w:type="spellStart"/>
      <w:r w:rsidR="00176A16" w:rsidRPr="00176A16">
        <w:rPr>
          <w:lang w:val="en-US"/>
        </w:rPr>
        <w:t>počutje</w:t>
      </w:r>
      <w:proofErr w:type="spellEnd"/>
      <w:r w:rsidR="00176A16" w:rsidRPr="00176A16">
        <w:rPr>
          <w:lang w:val="en-US"/>
        </w:rPr>
        <w:t>.</w:t>
      </w:r>
    </w:p>
    <w:p w14:paraId="62D6DB43" w14:textId="2A583A92" w:rsidR="00613CAC" w:rsidRPr="00B51FA3" w:rsidRDefault="00613CAC" w:rsidP="001A6DFB">
      <w:pPr>
        <w:pStyle w:val="Heading2"/>
        <w:rPr>
          <w:lang w:val="en-US"/>
        </w:rPr>
      </w:pPr>
      <w:proofErr w:type="spellStart"/>
      <w:r w:rsidRPr="00B51FA3">
        <w:rPr>
          <w:lang w:val="en-US"/>
        </w:rPr>
        <w:t>Cilj</w:t>
      </w:r>
      <w:proofErr w:type="spellEnd"/>
      <w:r w:rsidRPr="00B51FA3">
        <w:rPr>
          <w:lang w:val="en-US"/>
        </w:rPr>
        <w:t xml:space="preserve"> </w:t>
      </w:r>
      <w:proofErr w:type="spellStart"/>
      <w:r w:rsidR="001A6DFB">
        <w:rPr>
          <w:lang w:val="en-US"/>
        </w:rPr>
        <w:t>aplikacije</w:t>
      </w:r>
      <w:proofErr w:type="spellEnd"/>
      <w:r w:rsidRPr="00B51FA3">
        <w:rPr>
          <w:lang w:val="en-US"/>
        </w:rPr>
        <w:t xml:space="preserve"> </w:t>
      </w:r>
    </w:p>
    <w:p w14:paraId="19E18AE9" w14:textId="61578BD3" w:rsidR="00130D85" w:rsidRDefault="003765F8" w:rsidP="00816310">
      <w:pPr>
        <w:pStyle w:val="ListParagraph"/>
        <w:ind w:left="0"/>
        <w:rPr>
          <w:lang w:val="en-US"/>
        </w:rPr>
      </w:pPr>
      <w:proofErr w:type="spellStart"/>
      <w:r w:rsidRPr="003765F8">
        <w:rPr>
          <w:lang w:val="en-US"/>
        </w:rPr>
        <w:t>Cilj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naše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aplikacije</w:t>
      </w:r>
      <w:proofErr w:type="spellEnd"/>
      <w:r w:rsidRPr="003765F8">
        <w:rPr>
          <w:lang w:val="en-US"/>
        </w:rPr>
        <w:t xml:space="preserve"> je </w:t>
      </w:r>
      <w:proofErr w:type="spellStart"/>
      <w:r w:rsidRPr="003765F8">
        <w:rPr>
          <w:lang w:val="en-US"/>
        </w:rPr>
        <w:t>zagotoviti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podporo</w:t>
      </w:r>
      <w:proofErr w:type="spellEnd"/>
      <w:r w:rsidRPr="003765F8">
        <w:rPr>
          <w:lang w:val="en-US"/>
        </w:rPr>
        <w:t xml:space="preserve"> in </w:t>
      </w:r>
      <w:proofErr w:type="spellStart"/>
      <w:r w:rsidRPr="003765F8">
        <w:rPr>
          <w:lang w:val="en-US"/>
        </w:rPr>
        <w:t>smernice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posameznikom</w:t>
      </w:r>
      <w:proofErr w:type="spellEnd"/>
      <w:r w:rsidRPr="003765F8">
        <w:rPr>
          <w:lang w:val="en-US"/>
        </w:rPr>
        <w:t xml:space="preserve">, </w:t>
      </w:r>
      <w:proofErr w:type="spellStart"/>
      <w:r w:rsidRPr="003765F8">
        <w:rPr>
          <w:lang w:val="en-US"/>
        </w:rPr>
        <w:t>ki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imajo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morda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težave</w:t>
      </w:r>
      <w:proofErr w:type="spellEnd"/>
      <w:r w:rsidRPr="003765F8">
        <w:rPr>
          <w:lang w:val="en-US"/>
        </w:rPr>
        <w:t xml:space="preserve"> z </w:t>
      </w:r>
      <w:proofErr w:type="spellStart"/>
      <w:r w:rsidRPr="003765F8">
        <w:rPr>
          <w:lang w:val="en-US"/>
        </w:rPr>
        <w:t>duševnim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zdravjem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ali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želijo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izboljšati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svoje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splošno</w:t>
      </w:r>
      <w:proofErr w:type="spellEnd"/>
      <w:r w:rsidRPr="003765F8">
        <w:rPr>
          <w:lang w:val="en-US"/>
        </w:rPr>
        <w:t xml:space="preserve"> dobro </w:t>
      </w:r>
      <w:proofErr w:type="spellStart"/>
      <w:r w:rsidRPr="003765F8">
        <w:rPr>
          <w:lang w:val="en-US"/>
        </w:rPr>
        <w:t>počutje</w:t>
      </w:r>
      <w:proofErr w:type="spellEnd"/>
      <w:r w:rsidRPr="003765F8">
        <w:rPr>
          <w:lang w:val="en-US"/>
        </w:rPr>
        <w:t xml:space="preserve">. </w:t>
      </w:r>
      <w:proofErr w:type="spellStart"/>
      <w:r w:rsidRPr="003765F8">
        <w:rPr>
          <w:lang w:val="en-US"/>
        </w:rPr>
        <w:t>Aplikacija</w:t>
      </w:r>
      <w:proofErr w:type="spellEnd"/>
      <w:r w:rsidRPr="003765F8">
        <w:rPr>
          <w:lang w:val="en-US"/>
        </w:rPr>
        <w:t xml:space="preserve"> </w:t>
      </w:r>
      <w:r w:rsidR="006C7853">
        <w:rPr>
          <w:lang w:val="en-US"/>
        </w:rPr>
        <w:t>Brainy</w:t>
      </w:r>
      <w:r w:rsidR="006C7853" w:rsidRPr="00D547B0">
        <w:rPr>
          <w:lang w:val="en-US"/>
        </w:rPr>
        <w:t xml:space="preserve"> </w:t>
      </w:r>
      <w:proofErr w:type="spellStart"/>
      <w:r w:rsidRPr="003765F8">
        <w:rPr>
          <w:lang w:val="en-US"/>
        </w:rPr>
        <w:t>simulira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pogovore</w:t>
      </w:r>
      <w:proofErr w:type="spellEnd"/>
      <w:r w:rsidRPr="003765F8">
        <w:rPr>
          <w:lang w:val="en-US"/>
        </w:rPr>
        <w:t xml:space="preserve"> </w:t>
      </w:r>
      <w:ins w:id="2" w:author="Sašo Karakatič" w:date="2023-02-28T18:50:00Z">
        <w:r w:rsidR="00687B22">
          <w:rPr>
            <w:lang w:val="en-US"/>
          </w:rPr>
          <w:t xml:space="preserve">med </w:t>
        </w:r>
        <w:proofErr w:type="spellStart"/>
        <w:r w:rsidR="00687B22">
          <w:rPr>
            <w:lang w:val="en-US"/>
          </w:rPr>
          <w:t>terapevtom</w:t>
        </w:r>
        <w:proofErr w:type="spellEnd"/>
        <w:r w:rsidR="00687B22">
          <w:rPr>
            <w:lang w:val="en-US"/>
          </w:rPr>
          <w:t xml:space="preserve"> in </w:t>
        </w:r>
      </w:ins>
      <w:del w:id="3" w:author="Sašo Karakatič" w:date="2023-02-28T18:51:00Z">
        <w:r w:rsidRPr="003765F8" w:rsidDel="00687B22">
          <w:rPr>
            <w:lang w:val="en-US"/>
          </w:rPr>
          <w:delText xml:space="preserve">z </w:delText>
        </w:r>
      </w:del>
      <w:proofErr w:type="spellStart"/>
      <w:r w:rsidRPr="003765F8">
        <w:rPr>
          <w:lang w:val="en-US"/>
        </w:rPr>
        <w:t>uporabniki</w:t>
      </w:r>
      <w:proofErr w:type="spellEnd"/>
      <w:r w:rsidRPr="003765F8">
        <w:rPr>
          <w:lang w:val="en-US"/>
        </w:rPr>
        <w:t xml:space="preserve"> in </w:t>
      </w:r>
      <w:proofErr w:type="spellStart"/>
      <w:r w:rsidRPr="003765F8">
        <w:rPr>
          <w:lang w:val="en-US"/>
        </w:rPr>
        <w:t>zagotavlja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prilagojeno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podporo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za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duševno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zdravje</w:t>
      </w:r>
      <w:proofErr w:type="spellEnd"/>
      <w:r w:rsidRPr="003765F8">
        <w:rPr>
          <w:lang w:val="en-US"/>
        </w:rPr>
        <w:t xml:space="preserve">, </w:t>
      </w:r>
      <w:proofErr w:type="spellStart"/>
      <w:r w:rsidRPr="003765F8">
        <w:rPr>
          <w:lang w:val="en-US"/>
        </w:rPr>
        <w:t>kot</w:t>
      </w:r>
      <w:proofErr w:type="spellEnd"/>
      <w:r w:rsidRPr="003765F8">
        <w:rPr>
          <w:lang w:val="en-US"/>
        </w:rPr>
        <w:t xml:space="preserve"> so </w:t>
      </w:r>
      <w:proofErr w:type="spellStart"/>
      <w:r w:rsidRPr="003765F8">
        <w:rPr>
          <w:lang w:val="en-US"/>
        </w:rPr>
        <w:t>strategije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obvladovanja</w:t>
      </w:r>
      <w:proofErr w:type="spellEnd"/>
      <w:r w:rsidRPr="003765F8">
        <w:rPr>
          <w:lang w:val="en-US"/>
        </w:rPr>
        <w:t xml:space="preserve"> in </w:t>
      </w:r>
      <w:proofErr w:type="spellStart"/>
      <w:r w:rsidRPr="003765F8">
        <w:rPr>
          <w:lang w:val="en-US"/>
        </w:rPr>
        <w:t>prilagojene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rešitve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za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njihove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vsakodnevne</w:t>
      </w:r>
      <w:proofErr w:type="spellEnd"/>
      <w:r w:rsidRPr="003765F8">
        <w:rPr>
          <w:lang w:val="en-US"/>
        </w:rPr>
        <w:t xml:space="preserve"> </w:t>
      </w:r>
      <w:proofErr w:type="spellStart"/>
      <w:r w:rsidRPr="003765F8">
        <w:rPr>
          <w:lang w:val="en-US"/>
        </w:rPr>
        <w:t>težave</w:t>
      </w:r>
      <w:proofErr w:type="spellEnd"/>
      <w:r w:rsidRPr="003765F8">
        <w:rPr>
          <w:lang w:val="en-US"/>
        </w:rPr>
        <w:t>.</w:t>
      </w:r>
    </w:p>
    <w:p w14:paraId="605F55E7" w14:textId="2CA1B44B" w:rsidR="00D90932" w:rsidRPr="00B51FA3" w:rsidRDefault="00D90932" w:rsidP="001A6DFB">
      <w:pPr>
        <w:pStyle w:val="Heading2"/>
        <w:rPr>
          <w:lang w:val="en-US"/>
        </w:rPr>
      </w:pPr>
      <w:proofErr w:type="spellStart"/>
      <w:r w:rsidRPr="00B51FA3">
        <w:rPr>
          <w:lang w:val="en-US"/>
        </w:rPr>
        <w:t>Povzetek</w:t>
      </w:r>
      <w:proofErr w:type="spellEnd"/>
      <w:r w:rsidRPr="00B51FA3">
        <w:rPr>
          <w:lang w:val="en-US"/>
        </w:rPr>
        <w:t xml:space="preserve"> </w:t>
      </w:r>
      <w:proofErr w:type="spellStart"/>
      <w:r w:rsidRPr="00B51FA3">
        <w:rPr>
          <w:lang w:val="en-US"/>
        </w:rPr>
        <w:t>funkcionalnosti</w:t>
      </w:r>
      <w:proofErr w:type="spellEnd"/>
    </w:p>
    <w:p w14:paraId="09CBFF6D" w14:textId="3788EDCC" w:rsidR="00130D85" w:rsidRPr="00130D85" w:rsidRDefault="00130D85" w:rsidP="00130D8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30D85"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del w:id="4" w:author="Sašo Karakatič" w:date="2023-02-28T18:51:00Z">
        <w:r w:rsidDel="00687B22">
          <w:rPr>
            <w:lang w:val="en-US"/>
          </w:rPr>
          <w:delText>oz</w:delText>
        </w:r>
        <w:r w:rsidRPr="00130D85" w:rsidDel="00687B22">
          <w:rPr>
            <w:lang w:val="en-US"/>
          </w:rPr>
          <w:delText xml:space="preserve"> </w:delText>
        </w:r>
      </w:del>
      <w:ins w:id="5" w:author="Sašo Karakatič" w:date="2023-02-28T18:51:00Z">
        <w:r w:rsidR="00687B22">
          <w:rPr>
            <w:lang w:val="en-US"/>
          </w:rPr>
          <w:t>in</w:t>
        </w:r>
        <w:r w:rsidR="00687B22" w:rsidRPr="00130D85">
          <w:rPr>
            <w:lang w:val="en-US"/>
          </w:rPr>
          <w:t xml:space="preserve"> </w:t>
        </w:r>
      </w:ins>
      <w:proofErr w:type="spellStart"/>
      <w:r w:rsidRPr="00130D85"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uporabnikov</w:t>
      </w:r>
      <w:proofErr w:type="spellEnd"/>
    </w:p>
    <w:p w14:paraId="7212A0FB" w14:textId="32EC5BA2" w:rsidR="00130D85" w:rsidRPr="00130D85" w:rsidRDefault="00130D85" w:rsidP="00130D8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30D85">
        <w:rPr>
          <w:lang w:val="en-US"/>
        </w:rPr>
        <w:t>dnevno</w:t>
      </w:r>
      <w:proofErr w:type="spellEnd"/>
      <w:r w:rsidRPr="00130D85">
        <w:rPr>
          <w:lang w:val="en-US"/>
        </w:rPr>
        <w:t xml:space="preserve"> </w:t>
      </w:r>
      <w:del w:id="6" w:author="Sašo Karakatič" w:date="2023-02-28T18:51:00Z">
        <w:r w:rsidRPr="00130D85" w:rsidDel="00687B22">
          <w:rPr>
            <w:lang w:val="en-US"/>
          </w:rPr>
          <w:delText xml:space="preserve">poročanje </w:delText>
        </w:r>
      </w:del>
      <w:proofErr w:type="spellStart"/>
      <w:ins w:id="7" w:author="Sašo Karakatič" w:date="2023-02-28T18:51:00Z">
        <w:r w:rsidR="00687B22">
          <w:rPr>
            <w:lang w:val="en-US"/>
          </w:rPr>
          <w:t>povpraševanje</w:t>
        </w:r>
        <w:proofErr w:type="spellEnd"/>
        <w:r w:rsidR="00687B22">
          <w:rPr>
            <w:lang w:val="en-US"/>
          </w:rPr>
          <w:t xml:space="preserve"> </w:t>
        </w:r>
        <w:proofErr w:type="spellStart"/>
        <w:r w:rsidR="00687B22">
          <w:rPr>
            <w:lang w:val="en-US"/>
          </w:rPr>
          <w:t>uporabnika</w:t>
        </w:r>
        <w:proofErr w:type="spellEnd"/>
        <w:r w:rsidR="00687B22">
          <w:rPr>
            <w:lang w:val="en-US"/>
          </w:rPr>
          <w:t xml:space="preserve"> </w:t>
        </w:r>
        <w:proofErr w:type="spellStart"/>
        <w:r w:rsidR="00687B22">
          <w:rPr>
            <w:lang w:val="en-US"/>
          </w:rPr>
          <w:t>po</w:t>
        </w:r>
        <w:proofErr w:type="spellEnd"/>
        <w:r w:rsidR="00687B22" w:rsidRPr="00130D85">
          <w:rPr>
            <w:lang w:val="en-US"/>
          </w:rPr>
          <w:t xml:space="preserve"> </w:t>
        </w:r>
      </w:ins>
      <w:proofErr w:type="spellStart"/>
      <w:r w:rsidRPr="00130D85">
        <w:rPr>
          <w:lang w:val="en-US"/>
        </w:rPr>
        <w:t>občutkih</w:t>
      </w:r>
      <w:proofErr w:type="spellEnd"/>
      <w:r w:rsidRPr="00130D85">
        <w:rPr>
          <w:lang w:val="en-US"/>
        </w:rPr>
        <w:t xml:space="preserve"> in </w:t>
      </w:r>
      <w:proofErr w:type="spellStart"/>
      <w:r w:rsidRPr="00130D85">
        <w:rPr>
          <w:lang w:val="en-US"/>
        </w:rPr>
        <w:t>dogajanjih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tekom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dneva</w:t>
      </w:r>
      <w:proofErr w:type="spellEnd"/>
      <w:r w:rsidRPr="00130D85">
        <w:rPr>
          <w:lang w:val="en-US"/>
        </w:rPr>
        <w:t xml:space="preserve"> </w:t>
      </w:r>
    </w:p>
    <w:p w14:paraId="45000943" w14:textId="77777777" w:rsidR="00130D85" w:rsidRDefault="00130D85" w:rsidP="008F0EE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30D85">
        <w:rPr>
          <w:lang w:val="en-US"/>
        </w:rPr>
        <w:t>obdelava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občutkov</w:t>
      </w:r>
      <w:proofErr w:type="spellEnd"/>
      <w:r w:rsidRPr="00130D85">
        <w:rPr>
          <w:lang w:val="en-US"/>
        </w:rPr>
        <w:t xml:space="preserve"> in </w:t>
      </w:r>
      <w:proofErr w:type="spellStart"/>
      <w:r w:rsidRPr="00130D85">
        <w:rPr>
          <w:lang w:val="en-US"/>
        </w:rPr>
        <w:t>dogodkov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uporabnikov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po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ustavljenem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terapevtskem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protokolu</w:t>
      </w:r>
      <w:proofErr w:type="spellEnd"/>
      <w:r w:rsidRPr="00130D85"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</w:t>
      </w:r>
      <w:proofErr w:type="spellEnd"/>
    </w:p>
    <w:p w14:paraId="066644CF" w14:textId="677DA371" w:rsidR="008F0EE9" w:rsidRDefault="00130D85" w:rsidP="008F0EE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30D85">
        <w:rPr>
          <w:lang w:val="en-US"/>
        </w:rPr>
        <w:t>prilagajanja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nastavitev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aplikacije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glede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na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želje</w:t>
      </w:r>
      <w:proofErr w:type="spellEnd"/>
      <w:r w:rsidRPr="00130D85">
        <w:rPr>
          <w:lang w:val="en-US"/>
        </w:rPr>
        <w:t xml:space="preserve"> </w:t>
      </w:r>
      <w:proofErr w:type="spellStart"/>
      <w:r w:rsidRPr="00130D85">
        <w:rPr>
          <w:lang w:val="en-US"/>
        </w:rPr>
        <w:t>uporabnikov</w:t>
      </w:r>
      <w:proofErr w:type="spellEnd"/>
    </w:p>
    <w:p w14:paraId="59F4086E" w14:textId="7E23C18E" w:rsidR="000E45DD" w:rsidRPr="000E45DD" w:rsidRDefault="000E45DD" w:rsidP="000E45DD">
      <w:pPr>
        <w:pStyle w:val="ListParagraph"/>
        <w:numPr>
          <w:ilvl w:val="0"/>
          <w:numId w:val="8"/>
        </w:numPr>
        <w:rPr>
          <w:lang w:val="en-US"/>
        </w:rPr>
      </w:pPr>
      <w:r w:rsidRPr="000E45DD">
        <w:rPr>
          <w:lang w:val="en-US"/>
        </w:rPr>
        <w:t xml:space="preserve">Prompt Engineering </w:t>
      </w:r>
      <w:proofErr w:type="spellStart"/>
      <w:r w:rsidRPr="000E45DD">
        <w:rPr>
          <w:lang w:val="en-US"/>
        </w:rPr>
        <w:t>za</w:t>
      </w:r>
      <w:proofErr w:type="spellEnd"/>
      <w:r w:rsidRPr="000E45DD">
        <w:rPr>
          <w:lang w:val="en-US"/>
        </w:rPr>
        <w:t xml:space="preserve"> </w:t>
      </w:r>
      <w:proofErr w:type="spellStart"/>
      <w:r w:rsidRPr="000E45DD">
        <w:rPr>
          <w:lang w:val="en-US"/>
        </w:rPr>
        <w:t>izboljšano</w:t>
      </w:r>
      <w:proofErr w:type="spellEnd"/>
      <w:r w:rsidRPr="000E45DD">
        <w:rPr>
          <w:lang w:val="en-US"/>
        </w:rPr>
        <w:t xml:space="preserve"> </w:t>
      </w:r>
      <w:proofErr w:type="spellStart"/>
      <w:r w:rsidRPr="000E45DD">
        <w:rPr>
          <w:lang w:val="en-US"/>
        </w:rPr>
        <w:t>generiranje</w:t>
      </w:r>
      <w:proofErr w:type="spellEnd"/>
      <w:r w:rsidRPr="000E45DD">
        <w:rPr>
          <w:lang w:val="en-US"/>
        </w:rPr>
        <w:t xml:space="preserve"> </w:t>
      </w:r>
      <w:proofErr w:type="spellStart"/>
      <w:r w:rsidRPr="000E45DD">
        <w:rPr>
          <w:lang w:val="en-US"/>
        </w:rPr>
        <w:t>odziva</w:t>
      </w:r>
      <w:proofErr w:type="spellEnd"/>
      <w:r w:rsidRPr="000E45DD">
        <w:rPr>
          <w:lang w:val="en-US"/>
        </w:rPr>
        <w:t>.</w:t>
      </w:r>
    </w:p>
    <w:p w14:paraId="586636D5" w14:textId="7C5D14BF" w:rsidR="00816310" w:rsidRPr="00B51FA3" w:rsidRDefault="00816310" w:rsidP="001A6DFB">
      <w:pPr>
        <w:pStyle w:val="Heading2"/>
        <w:rPr>
          <w:lang w:val="en-US"/>
        </w:rPr>
      </w:pPr>
      <w:proofErr w:type="spellStart"/>
      <w:r w:rsidRPr="00B51FA3">
        <w:rPr>
          <w:lang w:val="en-US"/>
        </w:rPr>
        <w:t>Pregled</w:t>
      </w:r>
      <w:proofErr w:type="spellEnd"/>
      <w:r w:rsidRPr="00B51FA3">
        <w:rPr>
          <w:lang w:val="en-US"/>
        </w:rPr>
        <w:t xml:space="preserve"> </w:t>
      </w:r>
      <w:proofErr w:type="spellStart"/>
      <w:r w:rsidRPr="00B51FA3">
        <w:rPr>
          <w:lang w:val="en-US"/>
        </w:rPr>
        <w:t>končnih</w:t>
      </w:r>
      <w:proofErr w:type="spellEnd"/>
      <w:r w:rsidRPr="00B51FA3">
        <w:rPr>
          <w:lang w:val="en-US"/>
        </w:rPr>
        <w:t xml:space="preserve"> </w:t>
      </w:r>
      <w:proofErr w:type="spellStart"/>
      <w:r w:rsidRPr="00B51FA3">
        <w:rPr>
          <w:lang w:val="en-US"/>
        </w:rPr>
        <w:t>uporabnikov</w:t>
      </w:r>
      <w:proofErr w:type="spellEnd"/>
    </w:p>
    <w:p w14:paraId="6371B0E3" w14:textId="60C34368" w:rsidR="00685353" w:rsidRPr="001C64A2" w:rsidRDefault="00816310" w:rsidP="001C64A2">
      <w:pPr>
        <w:rPr>
          <w:lang w:val="en-US"/>
        </w:rPr>
      </w:pPr>
      <w:proofErr w:type="spellStart"/>
      <w:r w:rsidRPr="00685353">
        <w:rPr>
          <w:lang w:val="en-US"/>
        </w:rPr>
        <w:t>Aplikacij</w:t>
      </w:r>
      <w:r w:rsidR="00874820">
        <w:rPr>
          <w:lang w:val="en-US"/>
        </w:rPr>
        <w:t>a</w:t>
      </w:r>
      <w:proofErr w:type="spellEnd"/>
      <w:r w:rsidRPr="00685353">
        <w:rPr>
          <w:lang w:val="en-US"/>
        </w:rPr>
        <w:t xml:space="preserve"> </w:t>
      </w:r>
      <w:r w:rsidR="006C7853">
        <w:rPr>
          <w:lang w:val="en-US"/>
        </w:rPr>
        <w:t>Brainy</w:t>
      </w:r>
      <w:r w:rsidR="006C7853" w:rsidRPr="00D547B0">
        <w:rPr>
          <w:lang w:val="en-US"/>
        </w:rPr>
        <w:t xml:space="preserve"> </w:t>
      </w:r>
      <w:proofErr w:type="spellStart"/>
      <w:r w:rsidRPr="00685353">
        <w:rPr>
          <w:lang w:val="en-US"/>
        </w:rPr>
        <w:t>bodo</w:t>
      </w:r>
      <w:proofErr w:type="spellEnd"/>
      <w:r w:rsidRPr="00685353">
        <w:rPr>
          <w:lang w:val="en-US"/>
        </w:rPr>
        <w:t xml:space="preserve"> </w:t>
      </w:r>
      <w:proofErr w:type="spellStart"/>
      <w:r w:rsidRPr="00685353">
        <w:rPr>
          <w:lang w:val="en-US"/>
        </w:rPr>
        <w:t>uporabljali</w:t>
      </w:r>
      <w:proofErr w:type="spellEnd"/>
      <w:r w:rsidRPr="00685353">
        <w:rPr>
          <w:lang w:val="en-US"/>
        </w:rPr>
        <w:t xml:space="preserve"> </w:t>
      </w:r>
      <w:proofErr w:type="spellStart"/>
      <w:r w:rsidRPr="00685353">
        <w:rPr>
          <w:lang w:val="en-US"/>
        </w:rPr>
        <w:t>ljudje</w:t>
      </w:r>
      <w:proofErr w:type="spellEnd"/>
      <w:r w:rsidRPr="00685353">
        <w:rPr>
          <w:lang w:val="en-US"/>
        </w:rPr>
        <w:t xml:space="preserve"> ne </w:t>
      </w:r>
      <w:proofErr w:type="spellStart"/>
      <w:r w:rsidRPr="00685353">
        <w:rPr>
          <w:lang w:val="en-US"/>
        </w:rPr>
        <w:t>glede</w:t>
      </w:r>
      <w:proofErr w:type="spellEnd"/>
      <w:r w:rsidRPr="00685353">
        <w:rPr>
          <w:lang w:val="en-US"/>
        </w:rPr>
        <w:t xml:space="preserve"> </w:t>
      </w:r>
      <w:proofErr w:type="spellStart"/>
      <w:r w:rsidRPr="00685353">
        <w:rPr>
          <w:lang w:val="en-US"/>
        </w:rPr>
        <w:t>na</w:t>
      </w:r>
      <w:proofErr w:type="spellEnd"/>
      <w:r w:rsidRPr="00685353">
        <w:rPr>
          <w:lang w:val="en-US"/>
        </w:rPr>
        <w:t xml:space="preserve"> </w:t>
      </w:r>
      <w:proofErr w:type="spellStart"/>
      <w:r w:rsidRPr="00685353">
        <w:rPr>
          <w:lang w:val="en-US"/>
        </w:rPr>
        <w:t>starost</w:t>
      </w:r>
      <w:proofErr w:type="spellEnd"/>
      <w:r w:rsidRPr="00685353">
        <w:rPr>
          <w:lang w:val="en-US"/>
        </w:rPr>
        <w:t xml:space="preserve">, </w:t>
      </w:r>
      <w:proofErr w:type="spellStart"/>
      <w:r w:rsidRPr="00685353">
        <w:rPr>
          <w:lang w:val="en-US"/>
        </w:rPr>
        <w:t>ki</w:t>
      </w:r>
      <w:proofErr w:type="spellEnd"/>
      <w:r w:rsidRPr="00685353">
        <w:rPr>
          <w:lang w:val="en-US"/>
        </w:rPr>
        <w:t xml:space="preserve"> se </w:t>
      </w:r>
      <w:proofErr w:type="spellStart"/>
      <w:r w:rsidRPr="00685353">
        <w:rPr>
          <w:lang w:val="en-US"/>
        </w:rPr>
        <w:t>spopadajo</w:t>
      </w:r>
      <w:proofErr w:type="spellEnd"/>
      <w:r w:rsidRPr="00685353">
        <w:rPr>
          <w:lang w:val="en-US"/>
        </w:rPr>
        <w:t xml:space="preserve"> z </w:t>
      </w:r>
      <w:proofErr w:type="spellStart"/>
      <w:r w:rsidRPr="00685353">
        <w:rPr>
          <w:lang w:val="en-US"/>
        </w:rPr>
        <w:t>izzivi</w:t>
      </w:r>
      <w:proofErr w:type="spellEnd"/>
      <w:r w:rsidRPr="00685353">
        <w:rPr>
          <w:lang w:val="en-US"/>
        </w:rPr>
        <w:t xml:space="preserve"> </w:t>
      </w:r>
      <w:proofErr w:type="spellStart"/>
      <w:r w:rsidRPr="00685353">
        <w:rPr>
          <w:lang w:val="en-US"/>
        </w:rPr>
        <w:t>duševnega</w:t>
      </w:r>
      <w:proofErr w:type="spellEnd"/>
      <w:r w:rsidRPr="00685353">
        <w:rPr>
          <w:lang w:val="en-US"/>
        </w:rPr>
        <w:t xml:space="preserve"> </w:t>
      </w:r>
      <w:proofErr w:type="spellStart"/>
      <w:r w:rsidRPr="00685353">
        <w:rPr>
          <w:lang w:val="en-US"/>
        </w:rPr>
        <w:t>zdravja</w:t>
      </w:r>
      <w:proofErr w:type="spellEnd"/>
      <w:r w:rsidRPr="00685353">
        <w:rPr>
          <w:lang w:val="en-US"/>
        </w:rPr>
        <w:t>.</w:t>
      </w:r>
      <w:r w:rsidRPr="001C64A2">
        <w:rPr>
          <w:lang w:val="en-US"/>
        </w:rPr>
        <w:t xml:space="preserve"> </w:t>
      </w:r>
    </w:p>
    <w:p w14:paraId="59B32DD3" w14:textId="0F7B1BED" w:rsidR="00D90932" w:rsidRPr="00C0740C" w:rsidRDefault="00D90932" w:rsidP="001A6DFB">
      <w:pPr>
        <w:pStyle w:val="Heading2"/>
        <w:rPr>
          <w:lang w:val="en-US"/>
        </w:rPr>
      </w:pPr>
      <w:del w:id="8" w:author="Sašo Karakatič" w:date="2023-02-28T18:51:00Z">
        <w:r w:rsidRPr="00C0740C" w:rsidDel="00687B22">
          <w:rPr>
            <w:lang w:val="en-US"/>
          </w:rPr>
          <w:delText xml:space="preserve">Zunajni </w:delText>
        </w:r>
      </w:del>
      <w:proofErr w:type="spellStart"/>
      <w:ins w:id="9" w:author="Sašo Karakatič" w:date="2023-02-28T18:51:00Z">
        <w:r w:rsidR="00687B22">
          <w:rPr>
            <w:lang w:val="en-US"/>
          </w:rPr>
          <w:t>Zunanje</w:t>
        </w:r>
        <w:proofErr w:type="spellEnd"/>
        <w:r w:rsidR="00687B22" w:rsidRPr="00C0740C">
          <w:rPr>
            <w:lang w:val="en-US"/>
          </w:rPr>
          <w:t xml:space="preserve"> </w:t>
        </w:r>
      </w:ins>
      <w:proofErr w:type="spellStart"/>
      <w:r w:rsidRPr="00C0740C">
        <w:rPr>
          <w:lang w:val="en-US"/>
        </w:rPr>
        <w:t>odvisnosti</w:t>
      </w:r>
      <w:proofErr w:type="spellEnd"/>
      <w:r w:rsidRPr="00C0740C">
        <w:rPr>
          <w:lang w:val="en-US"/>
        </w:rPr>
        <w:t xml:space="preserve"> </w:t>
      </w:r>
    </w:p>
    <w:p w14:paraId="7E389D99" w14:textId="325F96B0" w:rsidR="00250969" w:rsidRPr="00620E38" w:rsidRDefault="001C64A2">
      <w:pPr>
        <w:pStyle w:val="ListParagraph"/>
        <w:numPr>
          <w:ilvl w:val="0"/>
          <w:numId w:val="14"/>
        </w:numPr>
        <w:rPr>
          <w:ins w:id="10" w:author="Emilija Dunoska" w:date="2023-02-28T20:44:00Z"/>
          <w:lang w:val="en-US"/>
        </w:rPr>
        <w:pPrChange w:id="11" w:author="Emilija Dunoska" w:date="2023-02-28T20:44:00Z">
          <w:pPr/>
        </w:pPrChange>
      </w:pPr>
      <w:proofErr w:type="spellStart"/>
      <w:r w:rsidRPr="00620E38">
        <w:rPr>
          <w:lang w:val="en-US"/>
        </w:rPr>
        <w:t>Aplikacija</w:t>
      </w:r>
      <w:proofErr w:type="spellEnd"/>
      <w:r w:rsidRPr="00620E38">
        <w:rPr>
          <w:lang w:val="en-US"/>
        </w:rPr>
        <w:t xml:space="preserve"> </w:t>
      </w:r>
      <w:r w:rsidR="006C7853" w:rsidRPr="00620E38">
        <w:rPr>
          <w:lang w:val="en-US"/>
        </w:rPr>
        <w:t xml:space="preserve">Brainy </w:t>
      </w:r>
      <w:proofErr w:type="spellStart"/>
      <w:r w:rsidRPr="00620E38">
        <w:rPr>
          <w:lang w:val="en-US"/>
        </w:rPr>
        <w:t>bo</w:t>
      </w:r>
      <w:proofErr w:type="spellEnd"/>
      <w:r w:rsidRPr="00620E38">
        <w:rPr>
          <w:lang w:val="en-US"/>
        </w:rPr>
        <w:t xml:space="preserve"> </w:t>
      </w:r>
      <w:proofErr w:type="spellStart"/>
      <w:r w:rsidRPr="00620E38">
        <w:rPr>
          <w:lang w:val="en-US"/>
        </w:rPr>
        <w:t>temeljila</w:t>
      </w:r>
      <w:proofErr w:type="spellEnd"/>
      <w:r w:rsidRPr="00620E38">
        <w:rPr>
          <w:lang w:val="en-US"/>
        </w:rPr>
        <w:t xml:space="preserve"> </w:t>
      </w:r>
      <w:proofErr w:type="spellStart"/>
      <w:r w:rsidRPr="00620E38">
        <w:rPr>
          <w:lang w:val="en-US"/>
        </w:rPr>
        <w:t>na</w:t>
      </w:r>
      <w:proofErr w:type="spellEnd"/>
      <w:r w:rsidRPr="00620E38">
        <w:rPr>
          <w:lang w:val="en-US"/>
        </w:rPr>
        <w:t xml:space="preserve"> </w:t>
      </w:r>
      <w:proofErr w:type="spellStart"/>
      <w:r w:rsidR="007C2E87" w:rsidRPr="00620E38">
        <w:rPr>
          <w:lang w:val="en-US"/>
        </w:rPr>
        <w:t>ChatGPT</w:t>
      </w:r>
      <w:proofErr w:type="spellEnd"/>
      <w:r w:rsidR="007C2E87" w:rsidRPr="00620E38">
        <w:rPr>
          <w:lang w:val="en-US"/>
        </w:rPr>
        <w:t xml:space="preserve"> API </w:t>
      </w:r>
      <w:r w:rsidRPr="00620E38">
        <w:rPr>
          <w:lang w:val="en-US"/>
        </w:rPr>
        <w:t xml:space="preserve">in </w:t>
      </w:r>
      <w:proofErr w:type="spellStart"/>
      <w:r w:rsidRPr="00620E38">
        <w:rPr>
          <w:lang w:val="en-US"/>
        </w:rPr>
        <w:t>vse</w:t>
      </w:r>
      <w:proofErr w:type="spellEnd"/>
      <w:r w:rsidRPr="00620E38">
        <w:rPr>
          <w:lang w:val="en-US"/>
        </w:rPr>
        <w:t xml:space="preserve"> </w:t>
      </w:r>
      <w:proofErr w:type="spellStart"/>
      <w:r w:rsidRPr="00620E38">
        <w:rPr>
          <w:lang w:val="en-US"/>
        </w:rPr>
        <w:t>funkcije</w:t>
      </w:r>
      <w:proofErr w:type="spellEnd"/>
      <w:r w:rsidRPr="00620E38">
        <w:rPr>
          <w:lang w:val="en-US"/>
        </w:rPr>
        <w:t xml:space="preserve"> </w:t>
      </w:r>
      <w:proofErr w:type="spellStart"/>
      <w:r w:rsidRPr="00620E38">
        <w:rPr>
          <w:lang w:val="en-US"/>
        </w:rPr>
        <w:t>bodo</w:t>
      </w:r>
      <w:proofErr w:type="spellEnd"/>
      <w:r w:rsidRPr="00620E38">
        <w:rPr>
          <w:lang w:val="en-US"/>
        </w:rPr>
        <w:t xml:space="preserve"> </w:t>
      </w:r>
      <w:proofErr w:type="spellStart"/>
      <w:r w:rsidRPr="00620E38">
        <w:rPr>
          <w:lang w:val="en-US"/>
        </w:rPr>
        <w:t>dostavljene</w:t>
      </w:r>
      <w:proofErr w:type="spellEnd"/>
      <w:r w:rsidRPr="00620E38">
        <w:rPr>
          <w:lang w:val="en-US"/>
        </w:rPr>
        <w:t xml:space="preserve"> </w:t>
      </w:r>
      <w:proofErr w:type="spellStart"/>
      <w:r w:rsidRPr="00620E38">
        <w:rPr>
          <w:lang w:val="en-US"/>
        </w:rPr>
        <w:t>prek</w:t>
      </w:r>
      <w:proofErr w:type="spellEnd"/>
      <w:r w:rsidRPr="00620E38">
        <w:rPr>
          <w:lang w:val="en-US"/>
        </w:rPr>
        <w:t xml:space="preserve"> </w:t>
      </w:r>
      <w:proofErr w:type="spellStart"/>
      <w:r w:rsidRPr="00620E38">
        <w:rPr>
          <w:lang w:val="en-US"/>
        </w:rPr>
        <w:t>enotnega</w:t>
      </w:r>
      <w:proofErr w:type="spellEnd"/>
      <w:r w:rsidRPr="00620E38">
        <w:rPr>
          <w:lang w:val="en-US"/>
        </w:rPr>
        <w:t xml:space="preserve"> </w:t>
      </w:r>
      <w:proofErr w:type="spellStart"/>
      <w:r w:rsidRPr="00620E38">
        <w:rPr>
          <w:lang w:val="en-US"/>
        </w:rPr>
        <w:t>vmesnika</w:t>
      </w:r>
      <w:proofErr w:type="spellEnd"/>
      <w:r w:rsidRPr="00620E38">
        <w:rPr>
          <w:lang w:val="en-US"/>
        </w:rPr>
        <w:t xml:space="preserve"> </w:t>
      </w:r>
      <w:proofErr w:type="spellStart"/>
      <w:r w:rsidRPr="00620E38">
        <w:rPr>
          <w:lang w:val="en-US"/>
        </w:rPr>
        <w:t>za</w:t>
      </w:r>
      <w:proofErr w:type="spellEnd"/>
      <w:r w:rsidRPr="00620E38">
        <w:rPr>
          <w:lang w:val="en-US"/>
        </w:rPr>
        <w:t xml:space="preserve"> </w:t>
      </w:r>
      <w:proofErr w:type="spellStart"/>
      <w:r w:rsidR="00C0740C" w:rsidRPr="00620E38">
        <w:rPr>
          <w:lang w:val="en-US"/>
        </w:rPr>
        <w:t>komunikacijo</w:t>
      </w:r>
      <w:proofErr w:type="spellEnd"/>
      <w:r w:rsidRPr="00620E38">
        <w:rPr>
          <w:lang w:val="en-US"/>
        </w:rPr>
        <w:t>.</w:t>
      </w:r>
      <w:ins w:id="12" w:author="Emilija Dunoska" w:date="2023-02-28T20:43:00Z">
        <w:r w:rsidR="00620E38" w:rsidRPr="00620E38">
          <w:rPr>
            <w:lang w:val="en-US"/>
          </w:rPr>
          <w:t xml:space="preserve">  </w:t>
        </w:r>
      </w:ins>
    </w:p>
    <w:p w14:paraId="1824B395" w14:textId="793F1D00" w:rsidR="00620E38" w:rsidRPr="00620E38" w:rsidRDefault="00620E38">
      <w:pPr>
        <w:pStyle w:val="ListParagraph"/>
        <w:numPr>
          <w:ilvl w:val="0"/>
          <w:numId w:val="14"/>
        </w:numPr>
        <w:rPr>
          <w:lang w:val="en-US"/>
        </w:rPr>
        <w:pPrChange w:id="13" w:author="Emilija Dunoska" w:date="2023-02-28T20:44:00Z">
          <w:pPr/>
        </w:pPrChange>
      </w:pPr>
      <w:proofErr w:type="spellStart"/>
      <w:ins w:id="14" w:author="Emilija Dunoska" w:date="2023-02-28T20:44:00Z">
        <w:r w:rsidRPr="00620E38">
          <w:rPr>
            <w:lang w:val="en-US"/>
          </w:rPr>
          <w:t>Podatkovna</w:t>
        </w:r>
        <w:proofErr w:type="spellEnd"/>
        <w:r w:rsidRPr="00620E38">
          <w:rPr>
            <w:lang w:val="en-US"/>
          </w:rPr>
          <w:t xml:space="preserve"> </w:t>
        </w:r>
        <w:proofErr w:type="spellStart"/>
        <w:r w:rsidRPr="00620E38">
          <w:rPr>
            <w:lang w:val="en-US"/>
          </w:rPr>
          <w:t>baza</w:t>
        </w:r>
        <w:proofErr w:type="spellEnd"/>
        <w:r w:rsidRPr="00620E38">
          <w:rPr>
            <w:lang w:val="en-US"/>
          </w:rPr>
          <w:t xml:space="preserve"> </w:t>
        </w:r>
        <w:proofErr w:type="spellStart"/>
        <w:r w:rsidRPr="00620E38">
          <w:rPr>
            <w:lang w:val="en-US"/>
          </w:rPr>
          <w:t>bo</w:t>
        </w:r>
        <w:proofErr w:type="spellEnd"/>
        <w:r w:rsidRPr="00620E38">
          <w:rPr>
            <w:lang w:val="en-US"/>
          </w:rPr>
          <w:t xml:space="preserve"> </w:t>
        </w:r>
        <w:proofErr w:type="spellStart"/>
        <w:r w:rsidRPr="00620E38">
          <w:rPr>
            <w:lang w:val="en-US"/>
          </w:rPr>
          <w:t>zagotavljena</w:t>
        </w:r>
        <w:proofErr w:type="spellEnd"/>
        <w:r w:rsidRPr="00620E38">
          <w:rPr>
            <w:lang w:val="en-US"/>
          </w:rPr>
          <w:t xml:space="preserve"> </w:t>
        </w:r>
        <w:proofErr w:type="spellStart"/>
        <w:r w:rsidRPr="00620E38">
          <w:rPr>
            <w:lang w:val="en-US"/>
          </w:rPr>
          <w:t>preko</w:t>
        </w:r>
        <w:proofErr w:type="spellEnd"/>
        <w:r w:rsidRPr="00620E38">
          <w:rPr>
            <w:lang w:val="en-US"/>
          </w:rPr>
          <w:t xml:space="preserve"> </w:t>
        </w:r>
        <w:proofErr w:type="spellStart"/>
        <w:r w:rsidRPr="00620E38">
          <w:rPr>
            <w:lang w:val="en-US"/>
          </w:rPr>
          <w:t>storitev</w:t>
        </w:r>
        <w:proofErr w:type="spellEnd"/>
        <w:r w:rsidRPr="00620E38">
          <w:rPr>
            <w:lang w:val="en-US"/>
          </w:rPr>
          <w:t xml:space="preserve"> Firebase </w:t>
        </w:r>
      </w:ins>
    </w:p>
    <w:p w14:paraId="529E266D" w14:textId="5C442256" w:rsidR="007C2E87" w:rsidRDefault="007C2E87" w:rsidP="001C64A2">
      <w:pPr>
        <w:rPr>
          <w:lang w:val="en-US"/>
        </w:rPr>
      </w:pPr>
    </w:p>
    <w:p w14:paraId="3BCAEF53" w14:textId="4D798E2C" w:rsidR="00D90932" w:rsidRDefault="00D90932" w:rsidP="00874820">
      <w:pPr>
        <w:pStyle w:val="Heading1"/>
        <w:numPr>
          <w:ilvl w:val="0"/>
          <w:numId w:val="11"/>
        </w:numPr>
        <w:rPr>
          <w:lang w:val="en-US"/>
        </w:rPr>
      </w:pPr>
      <w:proofErr w:type="spellStart"/>
      <w:r w:rsidRPr="00071189">
        <w:rPr>
          <w:lang w:val="en-US"/>
        </w:rPr>
        <w:lastRenderedPageBreak/>
        <w:t>Tehnični</w:t>
      </w:r>
      <w:proofErr w:type="spellEnd"/>
      <w:r w:rsidRPr="00071189">
        <w:rPr>
          <w:lang w:val="en-US"/>
        </w:rPr>
        <w:t xml:space="preserve"> </w:t>
      </w:r>
      <w:proofErr w:type="spellStart"/>
      <w:r w:rsidRPr="00071189">
        <w:rPr>
          <w:lang w:val="en-US"/>
        </w:rPr>
        <w:t>vidiki</w:t>
      </w:r>
      <w:proofErr w:type="spellEnd"/>
    </w:p>
    <w:p w14:paraId="4B501276" w14:textId="77777777" w:rsidR="004A19A0" w:rsidRPr="004A19A0" w:rsidRDefault="004A19A0" w:rsidP="004A19A0">
      <w:pPr>
        <w:rPr>
          <w:lang w:val="en-US"/>
        </w:rPr>
      </w:pPr>
    </w:p>
    <w:p w14:paraId="14B6890D" w14:textId="53B51351" w:rsidR="00D90932" w:rsidRPr="00D73725" w:rsidRDefault="00D90932" w:rsidP="00874820">
      <w:pPr>
        <w:pStyle w:val="Heading2"/>
        <w:rPr>
          <w:lang w:val="en-US"/>
        </w:rPr>
      </w:pPr>
      <w:proofErr w:type="spellStart"/>
      <w:r w:rsidRPr="00D73725">
        <w:rPr>
          <w:lang w:val="en-US"/>
        </w:rPr>
        <w:t>Uporabljeni</w:t>
      </w:r>
      <w:proofErr w:type="spellEnd"/>
      <w:r w:rsidRPr="00D73725">
        <w:rPr>
          <w:lang w:val="en-US"/>
        </w:rPr>
        <w:t xml:space="preserve"> </w:t>
      </w:r>
      <w:proofErr w:type="spellStart"/>
      <w:r w:rsidRPr="00D73725">
        <w:rPr>
          <w:lang w:val="en-US"/>
        </w:rPr>
        <w:t>pristopi</w:t>
      </w:r>
      <w:proofErr w:type="spellEnd"/>
      <w:r w:rsidRPr="00D73725">
        <w:rPr>
          <w:lang w:val="en-US"/>
        </w:rPr>
        <w:t xml:space="preserve"> </w:t>
      </w:r>
    </w:p>
    <w:p w14:paraId="1766E38C" w14:textId="5AE71036" w:rsidR="00B60A8A" w:rsidRPr="00B60A8A" w:rsidRDefault="003E39EC" w:rsidP="00B60A8A">
      <w:pPr>
        <w:rPr>
          <w:lang w:val="en-US"/>
        </w:rPr>
      </w:pPr>
      <w:proofErr w:type="spellStart"/>
      <w:r w:rsidRPr="003E39EC">
        <w:rPr>
          <w:lang w:val="en-US"/>
        </w:rPr>
        <w:t>Za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gradnjo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tega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projekta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bo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uporabljena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metodologija</w:t>
      </w:r>
      <w:proofErr w:type="spellEnd"/>
      <w:r w:rsidRPr="003E39EC">
        <w:rPr>
          <w:lang w:val="en-US"/>
        </w:rPr>
        <w:t xml:space="preserve"> </w:t>
      </w:r>
      <w:r w:rsidRPr="003E39EC">
        <w:rPr>
          <w:i/>
          <w:iCs/>
          <w:lang w:val="en-US"/>
        </w:rPr>
        <w:t>Waterfall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je </w:t>
      </w:r>
      <w:proofErr w:type="spellStart"/>
      <w:r w:rsidRPr="003E39EC">
        <w:rPr>
          <w:lang w:val="en-US"/>
        </w:rPr>
        <w:t>pristop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vodenja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projektov</w:t>
      </w:r>
      <w:proofErr w:type="spellEnd"/>
      <w:r w:rsidRPr="003E39EC">
        <w:rPr>
          <w:lang w:val="en-US"/>
        </w:rPr>
        <w:t xml:space="preserve">, </w:t>
      </w:r>
      <w:proofErr w:type="spellStart"/>
      <w:r w:rsidRPr="003E39EC">
        <w:rPr>
          <w:lang w:val="en-US"/>
        </w:rPr>
        <w:t>ki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poudarja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linearno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napredovanje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od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začetka</w:t>
      </w:r>
      <w:proofErr w:type="spellEnd"/>
      <w:r w:rsidRPr="003E39EC">
        <w:rPr>
          <w:lang w:val="en-US"/>
        </w:rPr>
        <w:t xml:space="preserve"> do </w:t>
      </w:r>
      <w:proofErr w:type="spellStart"/>
      <w:r w:rsidRPr="003E39EC">
        <w:rPr>
          <w:lang w:val="en-US"/>
        </w:rPr>
        <w:t>konca</w:t>
      </w:r>
      <w:proofErr w:type="spellEnd"/>
      <w:r w:rsidRPr="003E39EC">
        <w:rPr>
          <w:lang w:val="en-US"/>
        </w:rPr>
        <w:t xml:space="preserve"> </w:t>
      </w:r>
      <w:proofErr w:type="spellStart"/>
      <w:r w:rsidRPr="003E39EC">
        <w:rPr>
          <w:lang w:val="en-US"/>
        </w:rPr>
        <w:t>projekta</w:t>
      </w:r>
      <w:proofErr w:type="spellEnd"/>
      <w:r w:rsidRPr="003E39EC">
        <w:rPr>
          <w:lang w:val="en-US"/>
        </w:rPr>
        <w:t>.</w:t>
      </w:r>
    </w:p>
    <w:p w14:paraId="1582798B" w14:textId="40D40F6A" w:rsidR="00D90932" w:rsidRPr="00D73725" w:rsidRDefault="00D90932" w:rsidP="00874820">
      <w:pPr>
        <w:pStyle w:val="Heading2"/>
        <w:rPr>
          <w:lang w:val="en-US"/>
        </w:rPr>
      </w:pPr>
      <w:proofErr w:type="spellStart"/>
      <w:r w:rsidRPr="00D73725">
        <w:rPr>
          <w:lang w:val="en-US"/>
        </w:rPr>
        <w:t>Uporabljene</w:t>
      </w:r>
      <w:proofErr w:type="spellEnd"/>
      <w:r w:rsidRPr="00D73725">
        <w:rPr>
          <w:lang w:val="en-US"/>
        </w:rPr>
        <w:t xml:space="preserve"> </w:t>
      </w:r>
      <w:proofErr w:type="spellStart"/>
      <w:r w:rsidRPr="00D73725">
        <w:rPr>
          <w:lang w:val="en-US"/>
        </w:rPr>
        <w:t>tehnologije</w:t>
      </w:r>
      <w:proofErr w:type="spellEnd"/>
    </w:p>
    <w:p w14:paraId="70761D49" w14:textId="37FFE901" w:rsidR="00D73725" w:rsidRDefault="00D73725" w:rsidP="00D7372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React Native</w:t>
      </w:r>
      <w:ins w:id="15" w:author="Sašo Karakatič" w:date="2023-02-28T18:52:00Z">
        <w:r w:rsidR="00687B22">
          <w:rPr>
            <w:lang w:val="en-US"/>
          </w:rPr>
          <w:t xml:space="preserve"> </w:t>
        </w:r>
        <w:proofErr w:type="spellStart"/>
        <w:r w:rsidR="00687B22">
          <w:rPr>
            <w:lang w:val="en-US"/>
          </w:rPr>
          <w:t>za</w:t>
        </w:r>
        <w:proofErr w:type="spellEnd"/>
        <w:r w:rsidR="00687B22">
          <w:rPr>
            <w:lang w:val="en-US"/>
          </w:rPr>
          <w:t xml:space="preserve"> </w:t>
        </w:r>
        <w:proofErr w:type="spellStart"/>
        <w:r w:rsidR="00687B22">
          <w:rPr>
            <w:lang w:val="en-US"/>
          </w:rPr>
          <w:t>gradnjo</w:t>
        </w:r>
        <w:proofErr w:type="spellEnd"/>
        <w:r w:rsidR="00687B22">
          <w:rPr>
            <w:lang w:val="en-US"/>
          </w:rPr>
          <w:t xml:space="preserve"> </w:t>
        </w:r>
        <w:proofErr w:type="spellStart"/>
        <w:r w:rsidR="00687B22">
          <w:rPr>
            <w:lang w:val="en-US"/>
          </w:rPr>
          <w:t>mobilne</w:t>
        </w:r>
        <w:proofErr w:type="spellEnd"/>
        <w:r w:rsidR="00687B22">
          <w:rPr>
            <w:lang w:val="en-US"/>
          </w:rPr>
          <w:t xml:space="preserve"> </w:t>
        </w:r>
        <w:proofErr w:type="spellStart"/>
        <w:r w:rsidR="00687B22">
          <w:rPr>
            <w:lang w:val="en-US"/>
          </w:rPr>
          <w:t>aplikacije</w:t>
        </w:r>
      </w:ins>
      <w:proofErr w:type="spellEnd"/>
    </w:p>
    <w:p w14:paraId="56C4D5C5" w14:textId="3C645CAE" w:rsidR="00874820" w:rsidRDefault="00874820" w:rsidP="008748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Firebase </w:t>
      </w:r>
      <w:proofErr w:type="spellStart"/>
      <w:ins w:id="16" w:author="Sašo Karakatič" w:date="2023-02-28T18:52:00Z">
        <w:r w:rsidR="00687B22">
          <w:rPr>
            <w:lang w:val="en-US"/>
          </w:rPr>
          <w:t>storitev</w:t>
        </w:r>
        <w:proofErr w:type="spellEnd"/>
        <w:r w:rsidR="00687B22">
          <w:rPr>
            <w:lang w:val="en-US"/>
          </w:rPr>
          <w:t xml:space="preserve"> </w:t>
        </w:r>
      </w:ins>
      <w:proofErr w:type="spellStart"/>
      <w:r>
        <w:rPr>
          <w:lang w:val="en-US"/>
        </w:rPr>
        <w:t>podatkovn</w:t>
      </w:r>
      <w:ins w:id="17" w:author="Sašo Karakatič" w:date="2023-02-28T18:52:00Z">
        <w:r w:rsidR="00687B22">
          <w:rPr>
            <w:lang w:val="en-US"/>
          </w:rPr>
          <w:t>e</w:t>
        </w:r>
      </w:ins>
      <w:proofErr w:type="spellEnd"/>
      <w:del w:id="18" w:author="Sašo Karakatič" w:date="2023-02-28T18:52:00Z">
        <w:r w:rsidDel="00687B22">
          <w:rPr>
            <w:lang w:val="en-US"/>
          </w:rPr>
          <w:delText>a</w:delText>
        </w:r>
      </w:del>
      <w:r>
        <w:rPr>
          <w:lang w:val="en-US"/>
        </w:rPr>
        <w:t xml:space="preserve"> </w:t>
      </w:r>
      <w:proofErr w:type="spellStart"/>
      <w:r>
        <w:rPr>
          <w:lang w:val="en-US"/>
        </w:rPr>
        <w:t>baz</w:t>
      </w:r>
      <w:ins w:id="19" w:author="Sašo Karakatič" w:date="2023-02-28T18:52:00Z">
        <w:r w:rsidR="00687B22">
          <w:rPr>
            <w:lang w:val="en-US"/>
          </w:rPr>
          <w:t>e</w:t>
        </w:r>
      </w:ins>
      <w:proofErr w:type="spellEnd"/>
      <w:del w:id="20" w:author="Sašo Karakatič" w:date="2023-02-28T18:52:00Z">
        <w:r w:rsidDel="00687B22">
          <w:rPr>
            <w:lang w:val="en-US"/>
          </w:rPr>
          <w:delText>a</w:delText>
        </w:r>
      </w:del>
    </w:p>
    <w:p w14:paraId="5D0C5EC2" w14:textId="1F639600" w:rsidR="00874820" w:rsidRDefault="00874820" w:rsidP="00874820">
      <w:pPr>
        <w:pStyle w:val="ListParagraph"/>
        <w:numPr>
          <w:ilvl w:val="0"/>
          <w:numId w:val="8"/>
        </w:numPr>
        <w:rPr>
          <w:lang w:val="en-US"/>
        </w:rPr>
      </w:pPr>
      <w:del w:id="21" w:author="Sašo Karakatič" w:date="2023-02-28T18:52:00Z">
        <w:r w:rsidDel="00687B22">
          <w:rPr>
            <w:lang w:val="en-US"/>
          </w:rPr>
          <w:delText xml:space="preserve">Povezava z </w:delText>
        </w:r>
      </w:del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API </w:t>
      </w:r>
      <w:proofErr w:type="spellStart"/>
      <w:ins w:id="22" w:author="Sašo Karakatič" w:date="2023-02-28T18:52:00Z">
        <w:r w:rsidR="00687B22">
          <w:rPr>
            <w:lang w:val="en-US"/>
          </w:rPr>
          <w:t>storitev</w:t>
        </w:r>
        <w:proofErr w:type="spellEnd"/>
        <w:r w:rsidR="00687B22">
          <w:rPr>
            <w:lang w:val="en-US"/>
          </w:rPr>
          <w:t xml:space="preserve"> </w:t>
        </w:r>
      </w:ins>
      <w:proofErr w:type="spellStart"/>
      <w:ins w:id="23" w:author="Sašo Karakatič" w:date="2023-02-28T18:53:00Z">
        <w:r w:rsidR="00687B22">
          <w:rPr>
            <w:lang w:val="en-US"/>
          </w:rPr>
          <w:t>klepetanja</w:t>
        </w:r>
      </w:ins>
      <w:proofErr w:type="spellEnd"/>
    </w:p>
    <w:p w14:paraId="4A7E4C73" w14:textId="2B3CECE7" w:rsidR="004F16B7" w:rsidRPr="004F16B7" w:rsidRDefault="004F16B7" w:rsidP="004F16B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F16B7">
        <w:rPr>
          <w:lang w:val="en-US"/>
        </w:rPr>
        <w:t>S</w:t>
      </w:r>
      <w:r>
        <w:rPr>
          <w:lang w:val="en-US"/>
        </w:rPr>
        <w:t>onarQube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statično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</w:p>
    <w:p w14:paraId="496C008D" w14:textId="1993A3DC" w:rsidR="00B66E4B" w:rsidRPr="00D73725" w:rsidRDefault="00B66E4B" w:rsidP="00874820">
      <w:pPr>
        <w:pStyle w:val="Heading2"/>
        <w:rPr>
          <w:lang w:val="en-US"/>
        </w:rPr>
      </w:pPr>
      <w:r w:rsidRPr="00D73725">
        <w:rPr>
          <w:lang w:val="en-US"/>
        </w:rPr>
        <w:t xml:space="preserve">Druga </w:t>
      </w:r>
      <w:proofErr w:type="spellStart"/>
      <w:r w:rsidR="009B710A">
        <w:rPr>
          <w:lang w:val="en-US"/>
        </w:rPr>
        <w:t>uporabljena</w:t>
      </w:r>
      <w:proofErr w:type="spellEnd"/>
      <w:r w:rsidR="009B710A">
        <w:rPr>
          <w:lang w:val="en-US"/>
        </w:rPr>
        <w:t xml:space="preserve"> </w:t>
      </w:r>
      <w:proofErr w:type="spellStart"/>
      <w:r w:rsidRPr="00D73725">
        <w:rPr>
          <w:lang w:val="en-US"/>
        </w:rPr>
        <w:t>orodja</w:t>
      </w:r>
      <w:proofErr w:type="spellEnd"/>
    </w:p>
    <w:p w14:paraId="71D725A4" w14:textId="2CC1ED1E" w:rsidR="006D6CC8" w:rsidRPr="006D6CC8" w:rsidRDefault="006D6CC8" w:rsidP="00C40D1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proofErr w:type="spellStart"/>
      <w:r>
        <w:rPr>
          <w:lang w:val="en-US"/>
        </w:rPr>
        <w:t>Vodenje</w:t>
      </w:r>
      <w:proofErr w:type="spellEnd"/>
      <w:r>
        <w:rPr>
          <w:lang w:val="en-US"/>
        </w:rPr>
        <w:t xml:space="preserve"> </w:t>
      </w:r>
      <w:proofErr w:type="spellStart"/>
      <w:r w:rsidR="00C16379"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r w:rsidR="005076A3">
        <w:rPr>
          <w:lang w:val="en-US"/>
        </w:rPr>
        <w:t>z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orodje</w:t>
      </w:r>
      <w:r w:rsidR="005076A3">
        <w:rPr>
          <w:lang w:val="en-US"/>
        </w:rPr>
        <w:t>m</w:t>
      </w:r>
      <w:proofErr w:type="spellEnd"/>
      <w:r>
        <w:rPr>
          <w:lang w:val="en-US"/>
        </w:rPr>
        <w:t xml:space="preserve"> Jira </w:t>
      </w:r>
    </w:p>
    <w:p w14:paraId="0AD57332" w14:textId="1CC2CBD0" w:rsidR="00B66E4B" w:rsidRPr="00734372" w:rsidRDefault="009B0465" w:rsidP="00C40D1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C40D1F">
        <w:rPr>
          <w:lang w:val="en-US"/>
        </w:rPr>
        <w:t>N</w:t>
      </w:r>
      <w:r w:rsidR="00B66E4B" w:rsidRPr="00C40D1F">
        <w:rPr>
          <w:lang w:val="en-US"/>
        </w:rPr>
        <w:t>adzor</w:t>
      </w:r>
      <w:proofErr w:type="spellEnd"/>
      <w:r w:rsidR="00B66E4B" w:rsidRPr="00C40D1F">
        <w:rPr>
          <w:lang w:val="en-US"/>
        </w:rPr>
        <w:t xml:space="preserve"> </w:t>
      </w:r>
      <w:proofErr w:type="spellStart"/>
      <w:r w:rsidR="00B66E4B" w:rsidRPr="00C40D1F">
        <w:rPr>
          <w:lang w:val="en-US"/>
        </w:rPr>
        <w:t>različic</w:t>
      </w:r>
      <w:proofErr w:type="spellEnd"/>
      <w:r w:rsidR="006D6CC8">
        <w:rPr>
          <w:lang w:val="en-US"/>
        </w:rPr>
        <w:t xml:space="preserve"> </w:t>
      </w:r>
      <w:proofErr w:type="spellStart"/>
      <w:r w:rsidR="006D6CC8">
        <w:rPr>
          <w:lang w:val="en-US"/>
        </w:rPr>
        <w:t>ter</w:t>
      </w:r>
      <w:proofErr w:type="spellEnd"/>
      <w:r w:rsidR="006D6CC8">
        <w:rPr>
          <w:lang w:val="en-US"/>
        </w:rPr>
        <w:t xml:space="preserve"> </w:t>
      </w:r>
      <w:proofErr w:type="spellStart"/>
      <w:r w:rsidR="006D6CC8">
        <w:rPr>
          <w:lang w:val="en-US"/>
        </w:rPr>
        <w:t>deljenje</w:t>
      </w:r>
      <w:proofErr w:type="spellEnd"/>
      <w:r w:rsidR="006D6CC8">
        <w:rPr>
          <w:lang w:val="en-US"/>
        </w:rPr>
        <w:t xml:space="preserve"> </w:t>
      </w:r>
      <w:proofErr w:type="spellStart"/>
      <w:r w:rsidR="006D6CC8">
        <w:rPr>
          <w:lang w:val="en-US"/>
        </w:rPr>
        <w:t>koda</w:t>
      </w:r>
      <w:proofErr w:type="spellEnd"/>
      <w:r w:rsidR="006D6CC8">
        <w:rPr>
          <w:b/>
          <w:bCs/>
          <w:lang w:val="en-US"/>
        </w:rPr>
        <w:t xml:space="preserve"> </w:t>
      </w:r>
      <w:r w:rsidR="006D6CC8" w:rsidRPr="006D6CC8">
        <w:rPr>
          <w:lang w:val="en-US"/>
        </w:rPr>
        <w:t>z</w:t>
      </w:r>
      <w:r w:rsidR="006D6CC8">
        <w:rPr>
          <w:b/>
          <w:bCs/>
          <w:lang w:val="en-US"/>
        </w:rPr>
        <w:t xml:space="preserve"> </w:t>
      </w:r>
      <w:r w:rsidR="00C40D1F" w:rsidRPr="00C16379">
        <w:rPr>
          <w:lang w:val="en-US"/>
        </w:rPr>
        <w:t>Git</w:t>
      </w:r>
      <w:ins w:id="24" w:author="Sašo Karakatič" w:date="2023-02-28T18:53:00Z">
        <w:r w:rsidR="00687B22">
          <w:rPr>
            <w:lang w:val="en-US"/>
          </w:rPr>
          <w:t>H</w:t>
        </w:r>
      </w:ins>
      <w:del w:id="25" w:author="Sašo Karakatič" w:date="2023-02-28T18:53:00Z">
        <w:r w:rsidR="00C40D1F" w:rsidRPr="00C16379" w:rsidDel="00687B22">
          <w:rPr>
            <w:lang w:val="en-US"/>
          </w:rPr>
          <w:delText>h</w:delText>
        </w:r>
      </w:del>
      <w:r w:rsidR="00C40D1F" w:rsidRPr="00C16379">
        <w:rPr>
          <w:lang w:val="en-US"/>
        </w:rPr>
        <w:t>ub</w:t>
      </w:r>
      <w:r w:rsidR="006D6CC8">
        <w:rPr>
          <w:lang w:val="en-US"/>
        </w:rPr>
        <w:t xml:space="preserve"> </w:t>
      </w:r>
    </w:p>
    <w:p w14:paraId="2276F32D" w14:textId="2566D849" w:rsidR="00734372" w:rsidRPr="00C40D1F" w:rsidRDefault="00C16379" w:rsidP="00C40D1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C16379">
        <w:rPr>
          <w:lang w:val="en-US"/>
        </w:rPr>
        <w:t>Oblikovanje</w:t>
      </w:r>
      <w:proofErr w:type="spellEnd"/>
      <w:r w:rsidRPr="00C16379">
        <w:rPr>
          <w:lang w:val="en-US"/>
        </w:rPr>
        <w:t xml:space="preserve"> </w:t>
      </w:r>
      <w:proofErr w:type="spellStart"/>
      <w:r w:rsidRPr="00C16379">
        <w:rPr>
          <w:lang w:val="en-US"/>
        </w:rPr>
        <w:t>uporabniškega</w:t>
      </w:r>
      <w:proofErr w:type="spellEnd"/>
      <w:r w:rsidRPr="00C16379">
        <w:rPr>
          <w:lang w:val="en-US"/>
        </w:rPr>
        <w:t xml:space="preserve"> </w:t>
      </w:r>
      <w:proofErr w:type="spellStart"/>
      <w:r w:rsidRPr="00C16379">
        <w:rPr>
          <w:lang w:val="en-US"/>
        </w:rPr>
        <w:t>vmesnika</w:t>
      </w:r>
      <w:proofErr w:type="spellEnd"/>
      <w:r w:rsidRPr="00C16379">
        <w:rPr>
          <w:lang w:val="en-US"/>
        </w:rPr>
        <w:t xml:space="preserve"> z </w:t>
      </w:r>
      <w:proofErr w:type="spellStart"/>
      <w:r w:rsidRPr="00C16379">
        <w:rPr>
          <w:lang w:val="en-US"/>
        </w:rPr>
        <w:t>orodjem</w:t>
      </w:r>
      <w:proofErr w:type="spellEnd"/>
      <w:r w:rsidRPr="00C16379"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r w:rsidRPr="00C16379">
        <w:rPr>
          <w:lang w:val="en-US"/>
        </w:rPr>
        <w:t>gma</w:t>
      </w:r>
      <w:proofErr w:type="spellEnd"/>
    </w:p>
    <w:p w14:paraId="54AB3A0D" w14:textId="57D44224" w:rsidR="00594AD8" w:rsidRDefault="000E45DD" w:rsidP="00874820">
      <w:pPr>
        <w:pStyle w:val="Heading1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Arhitektura</w:t>
      </w:r>
      <w:proofErr w:type="spellEnd"/>
      <w:r>
        <w:rPr>
          <w:lang w:val="en-US"/>
        </w:rPr>
        <w:t xml:space="preserve"> re</w:t>
      </w:r>
      <w:r>
        <w:rPr>
          <w:lang w:val="sl-SI"/>
        </w:rPr>
        <w:t>šitve</w:t>
      </w:r>
      <w:bookmarkStart w:id="26" w:name="_GoBack"/>
      <w:bookmarkEnd w:id="26"/>
    </w:p>
    <w:p w14:paraId="50F0AE39" w14:textId="3343E191" w:rsidR="000A4250" w:rsidRPr="00685F76" w:rsidRDefault="006441CC" w:rsidP="004A19A0">
      <w:pPr>
        <w:pStyle w:val="Heading2"/>
        <w:rPr>
          <w:sz w:val="24"/>
          <w:szCs w:val="24"/>
          <w:lang w:val="en-US"/>
        </w:rPr>
      </w:pPr>
      <w:r w:rsidRPr="00685F76">
        <w:rPr>
          <w:sz w:val="24"/>
          <w:szCs w:val="24"/>
          <w:lang w:val="en-US"/>
        </w:rPr>
        <w:t xml:space="preserve">Diagram </w:t>
      </w:r>
      <w:proofErr w:type="spellStart"/>
      <w:r w:rsidRPr="00685F76">
        <w:rPr>
          <w:sz w:val="24"/>
          <w:szCs w:val="24"/>
          <w:lang w:val="en-US"/>
        </w:rPr>
        <w:t>aktivnosti</w:t>
      </w:r>
      <w:proofErr w:type="spellEnd"/>
      <w:r w:rsidRPr="00685F76">
        <w:rPr>
          <w:sz w:val="24"/>
          <w:szCs w:val="24"/>
          <w:lang w:val="en-US"/>
        </w:rPr>
        <w:t xml:space="preserve"> </w:t>
      </w:r>
    </w:p>
    <w:p w14:paraId="296BF402" w14:textId="481C0E27" w:rsidR="001A625E" w:rsidRPr="004A19A0" w:rsidRDefault="004A19A0" w:rsidP="001A625E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4EF0956" wp14:editId="6B009D6C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5193665" cy="4281805"/>
            <wp:effectExtent l="0" t="0" r="6985" b="444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3C6B9" w14:textId="3EB3E4F5" w:rsidR="000A4250" w:rsidRPr="00F13AA6" w:rsidRDefault="00F239E8" w:rsidP="009B710A">
      <w:pPr>
        <w:pStyle w:val="Heading2"/>
        <w:rPr>
          <w:lang w:val="en-US"/>
        </w:rPr>
      </w:pPr>
      <w:r w:rsidRPr="00F13AA6">
        <w:rPr>
          <w:lang w:val="en-US"/>
        </w:rPr>
        <w:lastRenderedPageBreak/>
        <w:t>D</w:t>
      </w:r>
      <w:r w:rsidR="000A4250" w:rsidRPr="00F13AA6">
        <w:rPr>
          <w:lang w:val="en-US"/>
        </w:rPr>
        <w:t xml:space="preserve">iagram </w:t>
      </w:r>
      <w:proofErr w:type="spellStart"/>
      <w:r w:rsidR="000A4250" w:rsidRPr="00F13AA6">
        <w:rPr>
          <w:lang w:val="en-US"/>
        </w:rPr>
        <w:t>primerov</w:t>
      </w:r>
      <w:proofErr w:type="spellEnd"/>
      <w:r w:rsidR="000A4250" w:rsidRPr="00F13AA6">
        <w:rPr>
          <w:lang w:val="en-US"/>
        </w:rPr>
        <w:t xml:space="preserve"> </w:t>
      </w:r>
      <w:proofErr w:type="spellStart"/>
      <w:r w:rsidR="000A4250" w:rsidRPr="00F13AA6">
        <w:rPr>
          <w:lang w:val="en-US"/>
        </w:rPr>
        <w:t>uporabe</w:t>
      </w:r>
      <w:proofErr w:type="spellEnd"/>
    </w:p>
    <w:p w14:paraId="70FFA3B3" w14:textId="5BBF9059" w:rsidR="008D20E4" w:rsidRPr="008D20E4" w:rsidRDefault="00CE63A7" w:rsidP="008D20E4">
      <w:pPr>
        <w:pStyle w:val="ListParagraph"/>
        <w:rPr>
          <w:lang w:val="en-US"/>
        </w:rPr>
      </w:pPr>
      <w:ins w:id="27" w:author="Emilija Dunoska" w:date="2023-02-28T21:08:00Z">
        <w:r>
          <w:rPr>
            <w:noProof/>
            <w:lang w:val="en-US"/>
          </w:rPr>
          <w:drawing>
            <wp:anchor distT="0" distB="0" distL="114300" distR="114300" simplePos="0" relativeHeight="251682816" behindDoc="0" locked="0" layoutInCell="1" allowOverlap="1" wp14:anchorId="2FBCBD96" wp14:editId="5F1194DA">
              <wp:simplePos x="0" y="0"/>
              <wp:positionH relativeFrom="margin">
                <wp:align>right</wp:align>
              </wp:positionH>
              <wp:positionV relativeFrom="paragraph">
                <wp:posOffset>301108</wp:posOffset>
              </wp:positionV>
              <wp:extent cx="5939790" cy="4690745"/>
              <wp:effectExtent l="0" t="0" r="3810" b="0"/>
              <wp:wrapTopAndBottom/>
              <wp:docPr id="1" name="Picture 1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Diagram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9790" cy="4690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28" w:author="Emilija Dunoska" w:date="2023-02-28T21:08:00Z">
        <w:r w:rsidDel="00CE63A7">
          <w:rPr>
            <w:noProof/>
            <w:lang w:val="en-US"/>
          </w:rPr>
          <w:drawing>
            <wp:anchor distT="0" distB="0" distL="114300" distR="114300" simplePos="0" relativeHeight="251670528" behindDoc="0" locked="0" layoutInCell="1" allowOverlap="1" wp14:anchorId="081AB45E" wp14:editId="11A41898">
              <wp:simplePos x="0" y="0"/>
              <wp:positionH relativeFrom="column">
                <wp:posOffset>-14224</wp:posOffset>
              </wp:positionH>
              <wp:positionV relativeFrom="paragraph">
                <wp:posOffset>229768</wp:posOffset>
              </wp:positionV>
              <wp:extent cx="5934710" cy="2840990"/>
              <wp:effectExtent l="0" t="0" r="8890" b="0"/>
              <wp:wrapSquare wrapText="bothSides"/>
              <wp:docPr id="10" name="Picture 10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 descr="Diagram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710" cy="284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14:paraId="60567CD3" w14:textId="295010A4" w:rsidR="008D20E4" w:rsidRDefault="008D20E4" w:rsidP="008D20E4">
      <w:pPr>
        <w:pStyle w:val="ListParagraph"/>
        <w:ind w:left="792"/>
        <w:rPr>
          <w:lang w:val="en-US"/>
        </w:rPr>
      </w:pPr>
    </w:p>
    <w:p w14:paraId="7F9B35D9" w14:textId="72494214" w:rsidR="00387DAE" w:rsidRDefault="00387DAE" w:rsidP="008D20E4">
      <w:pPr>
        <w:pStyle w:val="ListParagraph"/>
        <w:ind w:left="792"/>
        <w:rPr>
          <w:lang w:val="en-US"/>
        </w:rPr>
      </w:pPr>
    </w:p>
    <w:p w14:paraId="7F78FD2C" w14:textId="5F958BFA" w:rsidR="00387DAE" w:rsidRDefault="00387DAE" w:rsidP="008D20E4">
      <w:pPr>
        <w:pStyle w:val="ListParagraph"/>
        <w:ind w:left="792"/>
        <w:rPr>
          <w:lang w:val="en-US"/>
        </w:rPr>
      </w:pPr>
    </w:p>
    <w:p w14:paraId="0727CD91" w14:textId="1D05DBB1" w:rsidR="00387DAE" w:rsidRDefault="00387DAE" w:rsidP="008D20E4">
      <w:pPr>
        <w:pStyle w:val="ListParagraph"/>
        <w:ind w:left="792"/>
        <w:rPr>
          <w:lang w:val="en-US"/>
        </w:rPr>
      </w:pPr>
    </w:p>
    <w:p w14:paraId="04C9C8A1" w14:textId="4C228C39" w:rsidR="00387DAE" w:rsidRDefault="00387DAE" w:rsidP="008D20E4">
      <w:pPr>
        <w:pStyle w:val="ListParagraph"/>
        <w:ind w:left="792"/>
        <w:rPr>
          <w:lang w:val="en-US"/>
        </w:rPr>
      </w:pPr>
    </w:p>
    <w:p w14:paraId="646A4856" w14:textId="5C65FF14" w:rsidR="00387DAE" w:rsidRDefault="00387DAE" w:rsidP="008D20E4">
      <w:pPr>
        <w:pStyle w:val="ListParagraph"/>
        <w:ind w:left="792"/>
        <w:rPr>
          <w:lang w:val="en-US"/>
        </w:rPr>
      </w:pPr>
    </w:p>
    <w:p w14:paraId="4FF79B6D" w14:textId="6912736C" w:rsidR="00387DAE" w:rsidRDefault="00387DAE" w:rsidP="008D20E4">
      <w:pPr>
        <w:pStyle w:val="ListParagraph"/>
        <w:ind w:left="792"/>
        <w:rPr>
          <w:lang w:val="en-US"/>
        </w:rPr>
      </w:pPr>
    </w:p>
    <w:p w14:paraId="03E2D360" w14:textId="2FD3B4E3" w:rsidR="00387DAE" w:rsidRDefault="00387DAE" w:rsidP="008D20E4">
      <w:pPr>
        <w:pStyle w:val="ListParagraph"/>
        <w:ind w:left="792"/>
        <w:rPr>
          <w:lang w:val="en-US"/>
        </w:rPr>
      </w:pPr>
    </w:p>
    <w:p w14:paraId="67CF25FB" w14:textId="10F0ECE5" w:rsidR="00387DAE" w:rsidRDefault="00387DAE" w:rsidP="008D20E4">
      <w:pPr>
        <w:pStyle w:val="ListParagraph"/>
        <w:ind w:left="792"/>
        <w:rPr>
          <w:lang w:val="en-US"/>
        </w:rPr>
      </w:pPr>
    </w:p>
    <w:p w14:paraId="05BCD773" w14:textId="38A20A7B" w:rsidR="00387DAE" w:rsidRDefault="00387DAE" w:rsidP="008D20E4">
      <w:pPr>
        <w:pStyle w:val="ListParagraph"/>
        <w:ind w:left="792"/>
        <w:rPr>
          <w:lang w:val="en-US"/>
        </w:rPr>
      </w:pPr>
    </w:p>
    <w:p w14:paraId="3B78D0E6" w14:textId="24F2D495" w:rsidR="00387DAE" w:rsidRDefault="00387DAE" w:rsidP="008D20E4">
      <w:pPr>
        <w:pStyle w:val="ListParagraph"/>
        <w:ind w:left="792"/>
        <w:rPr>
          <w:lang w:val="en-US"/>
        </w:rPr>
      </w:pPr>
    </w:p>
    <w:p w14:paraId="12D2277B" w14:textId="23415AE0" w:rsidR="00387DAE" w:rsidRDefault="00387DAE" w:rsidP="008D20E4">
      <w:pPr>
        <w:pStyle w:val="ListParagraph"/>
        <w:ind w:left="792"/>
        <w:rPr>
          <w:lang w:val="en-US"/>
        </w:rPr>
      </w:pPr>
    </w:p>
    <w:p w14:paraId="1D47F7E7" w14:textId="6CFE190E" w:rsidR="00387DAE" w:rsidRDefault="00387DAE" w:rsidP="008D20E4">
      <w:pPr>
        <w:pStyle w:val="ListParagraph"/>
        <w:ind w:left="792"/>
        <w:rPr>
          <w:lang w:val="en-US"/>
        </w:rPr>
      </w:pPr>
    </w:p>
    <w:p w14:paraId="6B141A81" w14:textId="7D49C0C5" w:rsidR="00387DAE" w:rsidRDefault="00387DAE" w:rsidP="008D20E4">
      <w:pPr>
        <w:pStyle w:val="ListParagraph"/>
        <w:ind w:left="792"/>
        <w:rPr>
          <w:lang w:val="en-US"/>
        </w:rPr>
      </w:pPr>
    </w:p>
    <w:p w14:paraId="117533CA" w14:textId="77777777" w:rsidR="00387DAE" w:rsidRDefault="00387DAE" w:rsidP="008D20E4">
      <w:pPr>
        <w:pStyle w:val="ListParagraph"/>
        <w:ind w:left="792"/>
        <w:rPr>
          <w:lang w:val="en-US"/>
        </w:rPr>
      </w:pPr>
    </w:p>
    <w:p w14:paraId="23ABFC66" w14:textId="026053EF" w:rsidR="000A4250" w:rsidRDefault="00387DAE" w:rsidP="00C44606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030B66ED" wp14:editId="6EDCBCAC">
            <wp:simplePos x="0" y="0"/>
            <wp:positionH relativeFrom="column">
              <wp:posOffset>-561975</wp:posOffset>
            </wp:positionH>
            <wp:positionV relativeFrom="paragraph">
              <wp:posOffset>409575</wp:posOffset>
            </wp:positionV>
            <wp:extent cx="2218055" cy="4800600"/>
            <wp:effectExtent l="133350" t="76200" r="86995" b="133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umbnail_Imag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4800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Posnetek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zaslona</w:t>
      </w:r>
      <w:proofErr w:type="spellEnd"/>
    </w:p>
    <w:p w14:paraId="5129DB9F" w14:textId="44809D10" w:rsidR="00387DAE" w:rsidRDefault="00387DAE" w:rsidP="00387D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0CDB5951" wp14:editId="0E6F88DB">
            <wp:simplePos x="0" y="0"/>
            <wp:positionH relativeFrom="margin">
              <wp:posOffset>4247515</wp:posOffset>
            </wp:positionH>
            <wp:positionV relativeFrom="paragraph">
              <wp:posOffset>267335</wp:posOffset>
            </wp:positionV>
            <wp:extent cx="2362200" cy="5114925"/>
            <wp:effectExtent l="114300" t="76200" r="57150" b="1428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umbnail_Image (4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149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1BB808A9" wp14:editId="465EF11C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2190750" cy="4743450"/>
            <wp:effectExtent l="114300" t="76200" r="57150" b="133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umbnail_Image 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434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A1E79" w14:textId="5B176B14" w:rsidR="00387DAE" w:rsidRPr="00387DAE" w:rsidRDefault="00387DAE" w:rsidP="00387DAE">
      <w:pPr>
        <w:rPr>
          <w:lang w:val="en-US"/>
        </w:rPr>
      </w:pPr>
    </w:p>
    <w:p w14:paraId="054CAAFC" w14:textId="6D26F8C4" w:rsidR="00375062" w:rsidRDefault="00375062" w:rsidP="00375062">
      <w:pPr>
        <w:rPr>
          <w:lang w:val="en-US"/>
        </w:rPr>
      </w:pPr>
    </w:p>
    <w:p w14:paraId="01620802" w14:textId="77777777" w:rsidR="00387DAE" w:rsidRDefault="00387DAE" w:rsidP="00387DAE">
      <w:pPr>
        <w:rPr>
          <w:lang w:val="en-US"/>
        </w:rPr>
      </w:pPr>
    </w:p>
    <w:p w14:paraId="4BDE96DB" w14:textId="77777777" w:rsidR="00387DAE" w:rsidRDefault="00387DAE" w:rsidP="00387DAE">
      <w:pPr>
        <w:rPr>
          <w:lang w:val="en-US"/>
        </w:rPr>
      </w:pPr>
    </w:p>
    <w:p w14:paraId="1205D64C" w14:textId="77777777" w:rsidR="00387DAE" w:rsidRDefault="00387DAE" w:rsidP="00387DAE">
      <w:pPr>
        <w:rPr>
          <w:lang w:val="en-US"/>
        </w:rPr>
      </w:pPr>
    </w:p>
    <w:p w14:paraId="144A3B23" w14:textId="4150A26B" w:rsidR="00375062" w:rsidRPr="00375062" w:rsidRDefault="00387DAE" w:rsidP="00387DA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43318527" wp14:editId="5F5DB47E">
            <wp:simplePos x="0" y="0"/>
            <wp:positionH relativeFrom="page">
              <wp:posOffset>4137660</wp:posOffset>
            </wp:positionH>
            <wp:positionV relativeFrom="paragraph">
              <wp:posOffset>285750</wp:posOffset>
            </wp:positionV>
            <wp:extent cx="2968625" cy="5867400"/>
            <wp:effectExtent l="133350" t="57150" r="79375" b="133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umbnail_Image (3)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t="-309" r="133" b="9414"/>
                    <a:stretch/>
                  </pic:blipFill>
                  <pic:spPr bwMode="auto">
                    <a:xfrm>
                      <a:off x="0" y="0"/>
                      <a:ext cx="2968625" cy="58674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64BBDF91" wp14:editId="007667E0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2686050" cy="5815330"/>
            <wp:effectExtent l="133350" t="76200" r="76200" b="128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umbnail_Image (2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8153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5062" w:rsidRPr="00375062" w:rsidSect="00C13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14E"/>
    <w:multiLevelType w:val="hybridMultilevel"/>
    <w:tmpl w:val="0CE28B74"/>
    <w:lvl w:ilvl="0" w:tplc="EE5C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5893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A37A4"/>
    <w:multiLevelType w:val="hybridMultilevel"/>
    <w:tmpl w:val="8F02E26C"/>
    <w:lvl w:ilvl="0" w:tplc="2BDE5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945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154D4"/>
    <w:multiLevelType w:val="hybridMultilevel"/>
    <w:tmpl w:val="C202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E5DE1"/>
    <w:multiLevelType w:val="hybridMultilevel"/>
    <w:tmpl w:val="E0D03F86"/>
    <w:lvl w:ilvl="0" w:tplc="A98A8B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B25E5"/>
    <w:multiLevelType w:val="hybridMultilevel"/>
    <w:tmpl w:val="0022844A"/>
    <w:lvl w:ilvl="0" w:tplc="2BDE5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0FE2"/>
    <w:multiLevelType w:val="hybridMultilevel"/>
    <w:tmpl w:val="3E7ED65E"/>
    <w:lvl w:ilvl="0" w:tplc="346ED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628A1"/>
    <w:multiLevelType w:val="hybridMultilevel"/>
    <w:tmpl w:val="DEB2D46E"/>
    <w:lvl w:ilvl="0" w:tplc="2BDE5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E734E"/>
    <w:multiLevelType w:val="hybridMultilevel"/>
    <w:tmpl w:val="7E88B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D7D8C"/>
    <w:multiLevelType w:val="hybridMultilevel"/>
    <w:tmpl w:val="5E16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52202"/>
    <w:multiLevelType w:val="hybridMultilevel"/>
    <w:tmpl w:val="DED89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61C5B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A94D18"/>
    <w:multiLevelType w:val="multilevel"/>
    <w:tmpl w:val="1FD48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5"/>
  </w:num>
  <w:num w:numId="6">
    <w:abstractNumId w:val="13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2"/>
  </w:num>
  <w:num w:numId="12">
    <w:abstractNumId w:val="3"/>
  </w:num>
  <w:num w:numId="13">
    <w:abstractNumId w:val="10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ilija Dunoska">
    <w15:presenceInfo w15:providerId="Windows Live" w15:userId="2deee71f69c7a2be"/>
  </w15:person>
  <w15:person w15:author="Sašo Karakatič">
    <w15:presenceInfo w15:providerId="AD" w15:userId="S::saso.karakatic@um.si::8766b0d3-d485-41bf-9929-2e69624669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BC"/>
    <w:rsid w:val="0000517E"/>
    <w:rsid w:val="00023694"/>
    <w:rsid w:val="000314B8"/>
    <w:rsid w:val="0003226F"/>
    <w:rsid w:val="00042E9D"/>
    <w:rsid w:val="00045B5D"/>
    <w:rsid w:val="000633B8"/>
    <w:rsid w:val="0006619D"/>
    <w:rsid w:val="00071189"/>
    <w:rsid w:val="000729EF"/>
    <w:rsid w:val="000776FD"/>
    <w:rsid w:val="000926BB"/>
    <w:rsid w:val="000A21B0"/>
    <w:rsid w:val="000A40DF"/>
    <w:rsid w:val="000A4250"/>
    <w:rsid w:val="000A73A9"/>
    <w:rsid w:val="000D5DA0"/>
    <w:rsid w:val="000E45DD"/>
    <w:rsid w:val="00130D46"/>
    <w:rsid w:val="00130D85"/>
    <w:rsid w:val="0013678C"/>
    <w:rsid w:val="00144DB4"/>
    <w:rsid w:val="00145278"/>
    <w:rsid w:val="00176A16"/>
    <w:rsid w:val="001A625E"/>
    <w:rsid w:val="001A6DFB"/>
    <w:rsid w:val="001B456B"/>
    <w:rsid w:val="001C1F87"/>
    <w:rsid w:val="001C64A2"/>
    <w:rsid w:val="001F3003"/>
    <w:rsid w:val="001F5B9B"/>
    <w:rsid w:val="0023477C"/>
    <w:rsid w:val="00240E54"/>
    <w:rsid w:val="00250969"/>
    <w:rsid w:val="00263260"/>
    <w:rsid w:val="00264545"/>
    <w:rsid w:val="00286108"/>
    <w:rsid w:val="002931DF"/>
    <w:rsid w:val="002A3299"/>
    <w:rsid w:val="002A3C08"/>
    <w:rsid w:val="002D0C0F"/>
    <w:rsid w:val="002E263E"/>
    <w:rsid w:val="002E4BF7"/>
    <w:rsid w:val="0033077E"/>
    <w:rsid w:val="00362A7C"/>
    <w:rsid w:val="00375062"/>
    <w:rsid w:val="003765F8"/>
    <w:rsid w:val="00387DAE"/>
    <w:rsid w:val="00391FAC"/>
    <w:rsid w:val="003B15B7"/>
    <w:rsid w:val="003B51F3"/>
    <w:rsid w:val="003C1C4E"/>
    <w:rsid w:val="003C7EAC"/>
    <w:rsid w:val="003D5510"/>
    <w:rsid w:val="003E39EC"/>
    <w:rsid w:val="00413E96"/>
    <w:rsid w:val="004504DE"/>
    <w:rsid w:val="0047367B"/>
    <w:rsid w:val="004A0160"/>
    <w:rsid w:val="004A19A0"/>
    <w:rsid w:val="004A6BB2"/>
    <w:rsid w:val="004B0763"/>
    <w:rsid w:val="004E0EBE"/>
    <w:rsid w:val="004F16B7"/>
    <w:rsid w:val="004F7FBA"/>
    <w:rsid w:val="005013AF"/>
    <w:rsid w:val="005076A3"/>
    <w:rsid w:val="0051283B"/>
    <w:rsid w:val="00521D74"/>
    <w:rsid w:val="00537D31"/>
    <w:rsid w:val="00552746"/>
    <w:rsid w:val="005529F7"/>
    <w:rsid w:val="00562D76"/>
    <w:rsid w:val="00594AD8"/>
    <w:rsid w:val="00597DC2"/>
    <w:rsid w:val="005A148F"/>
    <w:rsid w:val="005C21F6"/>
    <w:rsid w:val="005C484D"/>
    <w:rsid w:val="005D30DE"/>
    <w:rsid w:val="005E4AAB"/>
    <w:rsid w:val="005E6118"/>
    <w:rsid w:val="005F0B5A"/>
    <w:rsid w:val="005F38E4"/>
    <w:rsid w:val="0060479E"/>
    <w:rsid w:val="00613CAC"/>
    <w:rsid w:val="00620E38"/>
    <w:rsid w:val="006441CC"/>
    <w:rsid w:val="006504BC"/>
    <w:rsid w:val="00651ACB"/>
    <w:rsid w:val="006645F5"/>
    <w:rsid w:val="0066634B"/>
    <w:rsid w:val="00667464"/>
    <w:rsid w:val="006739E5"/>
    <w:rsid w:val="006829CE"/>
    <w:rsid w:val="0068339D"/>
    <w:rsid w:val="00685353"/>
    <w:rsid w:val="00685F76"/>
    <w:rsid w:val="00687842"/>
    <w:rsid w:val="00687B22"/>
    <w:rsid w:val="006A3BD0"/>
    <w:rsid w:val="006C34AD"/>
    <w:rsid w:val="006C7853"/>
    <w:rsid w:val="006C7FDF"/>
    <w:rsid w:val="006D1ED2"/>
    <w:rsid w:val="006D6CC8"/>
    <w:rsid w:val="00727A45"/>
    <w:rsid w:val="00730DFF"/>
    <w:rsid w:val="007331B7"/>
    <w:rsid w:val="00734372"/>
    <w:rsid w:val="00741CCF"/>
    <w:rsid w:val="00764A2C"/>
    <w:rsid w:val="0077449C"/>
    <w:rsid w:val="007824FD"/>
    <w:rsid w:val="007C2E87"/>
    <w:rsid w:val="007C4CE5"/>
    <w:rsid w:val="007C7A3A"/>
    <w:rsid w:val="007F1BE2"/>
    <w:rsid w:val="007F3DC3"/>
    <w:rsid w:val="007F6A13"/>
    <w:rsid w:val="00816310"/>
    <w:rsid w:val="00851BDE"/>
    <w:rsid w:val="0087413F"/>
    <w:rsid w:val="00874820"/>
    <w:rsid w:val="00885F81"/>
    <w:rsid w:val="008954BF"/>
    <w:rsid w:val="008B6FCB"/>
    <w:rsid w:val="008C4E0D"/>
    <w:rsid w:val="008C5919"/>
    <w:rsid w:val="008D1BF8"/>
    <w:rsid w:val="008D20E4"/>
    <w:rsid w:val="008D6F3B"/>
    <w:rsid w:val="008D7350"/>
    <w:rsid w:val="008F0EE9"/>
    <w:rsid w:val="0090122C"/>
    <w:rsid w:val="0091055E"/>
    <w:rsid w:val="00912660"/>
    <w:rsid w:val="00922BB9"/>
    <w:rsid w:val="00935FE3"/>
    <w:rsid w:val="00952C32"/>
    <w:rsid w:val="00967FFC"/>
    <w:rsid w:val="00971EE1"/>
    <w:rsid w:val="009724E5"/>
    <w:rsid w:val="009B0465"/>
    <w:rsid w:val="009B12F0"/>
    <w:rsid w:val="009B710A"/>
    <w:rsid w:val="009C02D3"/>
    <w:rsid w:val="009E53B9"/>
    <w:rsid w:val="00A005D8"/>
    <w:rsid w:val="00A07CD8"/>
    <w:rsid w:val="00A148C2"/>
    <w:rsid w:val="00A15F8D"/>
    <w:rsid w:val="00A24A88"/>
    <w:rsid w:val="00A2719A"/>
    <w:rsid w:val="00A4225B"/>
    <w:rsid w:val="00A423D1"/>
    <w:rsid w:val="00A51242"/>
    <w:rsid w:val="00A56872"/>
    <w:rsid w:val="00A66519"/>
    <w:rsid w:val="00A8356B"/>
    <w:rsid w:val="00A91E71"/>
    <w:rsid w:val="00AC0362"/>
    <w:rsid w:val="00AC3693"/>
    <w:rsid w:val="00AC3969"/>
    <w:rsid w:val="00AE331E"/>
    <w:rsid w:val="00AF182F"/>
    <w:rsid w:val="00B00892"/>
    <w:rsid w:val="00B105FC"/>
    <w:rsid w:val="00B174E9"/>
    <w:rsid w:val="00B212C8"/>
    <w:rsid w:val="00B45010"/>
    <w:rsid w:val="00B51FA3"/>
    <w:rsid w:val="00B52A53"/>
    <w:rsid w:val="00B53B35"/>
    <w:rsid w:val="00B60A8A"/>
    <w:rsid w:val="00B66692"/>
    <w:rsid w:val="00B66E4B"/>
    <w:rsid w:val="00B8387A"/>
    <w:rsid w:val="00BA1E49"/>
    <w:rsid w:val="00BB4666"/>
    <w:rsid w:val="00BC55B3"/>
    <w:rsid w:val="00BC65A4"/>
    <w:rsid w:val="00BF146E"/>
    <w:rsid w:val="00C0740C"/>
    <w:rsid w:val="00C112B7"/>
    <w:rsid w:val="00C12687"/>
    <w:rsid w:val="00C1354C"/>
    <w:rsid w:val="00C150B4"/>
    <w:rsid w:val="00C16379"/>
    <w:rsid w:val="00C166C6"/>
    <w:rsid w:val="00C36D98"/>
    <w:rsid w:val="00C40D1F"/>
    <w:rsid w:val="00C44606"/>
    <w:rsid w:val="00C4707F"/>
    <w:rsid w:val="00C513FE"/>
    <w:rsid w:val="00C57901"/>
    <w:rsid w:val="00C60D19"/>
    <w:rsid w:val="00C82307"/>
    <w:rsid w:val="00C91AE5"/>
    <w:rsid w:val="00CB488A"/>
    <w:rsid w:val="00CC22B8"/>
    <w:rsid w:val="00CD21D4"/>
    <w:rsid w:val="00CE45BA"/>
    <w:rsid w:val="00CE63A7"/>
    <w:rsid w:val="00D15C45"/>
    <w:rsid w:val="00D547B0"/>
    <w:rsid w:val="00D73556"/>
    <w:rsid w:val="00D73725"/>
    <w:rsid w:val="00D83316"/>
    <w:rsid w:val="00D90932"/>
    <w:rsid w:val="00D93038"/>
    <w:rsid w:val="00DD1CA3"/>
    <w:rsid w:val="00DD738B"/>
    <w:rsid w:val="00DE5ED5"/>
    <w:rsid w:val="00DE624B"/>
    <w:rsid w:val="00E03097"/>
    <w:rsid w:val="00E03D2D"/>
    <w:rsid w:val="00E07638"/>
    <w:rsid w:val="00E13620"/>
    <w:rsid w:val="00E61896"/>
    <w:rsid w:val="00E7345A"/>
    <w:rsid w:val="00E87DBF"/>
    <w:rsid w:val="00E90DBF"/>
    <w:rsid w:val="00EA19BF"/>
    <w:rsid w:val="00EA1A14"/>
    <w:rsid w:val="00EA5FBB"/>
    <w:rsid w:val="00EC1881"/>
    <w:rsid w:val="00EE3928"/>
    <w:rsid w:val="00EF2F52"/>
    <w:rsid w:val="00EF7290"/>
    <w:rsid w:val="00F01307"/>
    <w:rsid w:val="00F13AA6"/>
    <w:rsid w:val="00F151AB"/>
    <w:rsid w:val="00F239E8"/>
    <w:rsid w:val="00F32036"/>
    <w:rsid w:val="00F541EC"/>
    <w:rsid w:val="00F672C3"/>
    <w:rsid w:val="00F82E26"/>
    <w:rsid w:val="00FB3021"/>
    <w:rsid w:val="00FD6BE5"/>
    <w:rsid w:val="00FE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B22F"/>
  <w15:chartTrackingRefBased/>
  <w15:docId w15:val="{18A508BC-53B5-459F-8AC7-0FB5626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B2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0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8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48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48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87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B2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87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615AF-CB07-4C66-805E-9EDE32DB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Dunoska</dc:creator>
  <cp:keywords/>
  <dc:description/>
  <cp:lastModifiedBy>ID</cp:lastModifiedBy>
  <cp:revision>8</cp:revision>
  <dcterms:created xsi:type="dcterms:W3CDTF">2023-05-31T19:49:00Z</dcterms:created>
  <dcterms:modified xsi:type="dcterms:W3CDTF">2023-06-01T18:58:00Z</dcterms:modified>
</cp:coreProperties>
</file>